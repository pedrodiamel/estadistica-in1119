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E25E5" w14:textId="77777777" w:rsidR="00CB0574" w:rsidRPr="00866D5B" w:rsidRDefault="00DC2932" w:rsidP="00866D5B">
      <w:pPr>
        <w:rPr>
          <w:b/>
          <w:sz w:val="32"/>
        </w:rPr>
      </w:pPr>
      <w:r w:rsidRPr="00866D5B">
        <w:rPr>
          <w:b/>
          <w:sz w:val="32"/>
        </w:rPr>
        <w:t>Resultados</w:t>
      </w:r>
    </w:p>
    <w:p w14:paraId="70B0C05E" w14:textId="77777777" w:rsidR="00BC5B7C" w:rsidRDefault="00BC5B7C" w:rsidP="00BC5B7C"/>
    <w:p w14:paraId="47D0D1DB" w14:textId="77777777" w:rsidR="00BC5B7C" w:rsidRPr="00866D5B" w:rsidRDefault="00BC5B7C" w:rsidP="00BC5B7C">
      <w:pPr>
        <w:rPr>
          <w:b/>
          <w:sz w:val="24"/>
        </w:rPr>
      </w:pPr>
      <w:r w:rsidRPr="00866D5B">
        <w:rPr>
          <w:b/>
          <w:sz w:val="24"/>
        </w:rPr>
        <w:t>Análises exploratório dos dados.</w:t>
      </w:r>
    </w:p>
    <w:p w14:paraId="310F9434" w14:textId="7DD64353" w:rsidR="00BC5B7C" w:rsidRPr="00866D5B" w:rsidRDefault="00BC5B7C" w:rsidP="00BC5B7C">
      <w:pPr>
        <w:rPr>
          <w:b/>
        </w:rPr>
      </w:pPr>
      <w:r w:rsidRPr="00866D5B">
        <w:rPr>
          <w:b/>
        </w:rPr>
        <w:t>Análises descritivo</w:t>
      </w:r>
    </w:p>
    <w:p w14:paraId="1FE1D1FF" w14:textId="77777777" w:rsidR="008763E4" w:rsidRDefault="008763E4" w:rsidP="00BC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"/>
        <w:gridCol w:w="840"/>
        <w:gridCol w:w="836"/>
        <w:gridCol w:w="961"/>
        <w:gridCol w:w="841"/>
        <w:gridCol w:w="834"/>
        <w:gridCol w:w="835"/>
        <w:gridCol w:w="837"/>
        <w:gridCol w:w="842"/>
        <w:gridCol w:w="830"/>
      </w:tblGrid>
      <w:tr w:rsidR="008763E4" w14:paraId="34A09952" w14:textId="77777777" w:rsidTr="00834E0B">
        <w:tc>
          <w:tcPr>
            <w:tcW w:w="8494" w:type="dxa"/>
            <w:gridSpan w:val="10"/>
          </w:tcPr>
          <w:p w14:paraId="17F5328A" w14:textId="6BF29C64" w:rsidR="008763E4" w:rsidRDefault="008763E4" w:rsidP="00BC5B7C">
            <w:commentRangeStart w:id="0"/>
            <w:r>
              <w:t>Tabla XXX.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BC5B7C" w14:paraId="0FFF0212" w14:textId="77777777" w:rsidTr="00BC5B7C">
        <w:tc>
          <w:tcPr>
            <w:tcW w:w="838" w:type="dxa"/>
          </w:tcPr>
          <w:p w14:paraId="3DB559F8" w14:textId="77777777" w:rsidR="00BC5B7C" w:rsidRDefault="00BC5B7C" w:rsidP="00BC5B7C"/>
        </w:tc>
        <w:tc>
          <w:tcPr>
            <w:tcW w:w="840" w:type="dxa"/>
          </w:tcPr>
          <w:p w14:paraId="71495914" w14:textId="77777777" w:rsidR="00BC5B7C" w:rsidRDefault="00BC5B7C" w:rsidP="00BC5B7C">
            <w:r>
              <w:t>Min.</w:t>
            </w:r>
          </w:p>
        </w:tc>
        <w:tc>
          <w:tcPr>
            <w:tcW w:w="836" w:type="dxa"/>
          </w:tcPr>
          <w:p w14:paraId="25EB5A3D" w14:textId="77777777" w:rsidR="00BC5B7C" w:rsidRDefault="00BC5B7C" w:rsidP="00BC5B7C">
            <w:r w:rsidRPr="00F76C4A">
              <w:t>1st Qu.</w:t>
            </w:r>
          </w:p>
        </w:tc>
        <w:tc>
          <w:tcPr>
            <w:tcW w:w="961" w:type="dxa"/>
          </w:tcPr>
          <w:p w14:paraId="50F1A74F" w14:textId="77777777" w:rsidR="00BC5B7C" w:rsidRDefault="00BC5B7C" w:rsidP="00BC5B7C">
            <w:r w:rsidRPr="00F76C4A">
              <w:t xml:space="preserve">Mediam    </w:t>
            </w:r>
          </w:p>
        </w:tc>
        <w:tc>
          <w:tcPr>
            <w:tcW w:w="841" w:type="dxa"/>
          </w:tcPr>
          <w:p w14:paraId="61AC50AC" w14:textId="77777777" w:rsidR="00BC5B7C" w:rsidRDefault="00BC5B7C" w:rsidP="00BC5B7C">
            <w:r>
              <w:t xml:space="preserve">Meia  </w:t>
            </w:r>
          </w:p>
        </w:tc>
        <w:tc>
          <w:tcPr>
            <w:tcW w:w="834" w:type="dxa"/>
          </w:tcPr>
          <w:p w14:paraId="2A9FC18F" w14:textId="77777777" w:rsidR="00BC5B7C" w:rsidRDefault="00BC5B7C" w:rsidP="00BC5B7C">
            <w:r>
              <w:t>Sd.</w:t>
            </w:r>
          </w:p>
        </w:tc>
        <w:tc>
          <w:tcPr>
            <w:tcW w:w="835" w:type="dxa"/>
          </w:tcPr>
          <w:p w14:paraId="4DD15414" w14:textId="77777777" w:rsidR="00BC5B7C" w:rsidRDefault="00BC5B7C" w:rsidP="00BC5B7C">
            <w:r>
              <w:t>Var</w:t>
            </w:r>
          </w:p>
        </w:tc>
        <w:tc>
          <w:tcPr>
            <w:tcW w:w="837" w:type="dxa"/>
          </w:tcPr>
          <w:p w14:paraId="729367E4" w14:textId="77777777" w:rsidR="00BC5B7C" w:rsidRDefault="00BC5B7C" w:rsidP="00BC5B7C">
            <w:r>
              <w:t>3er Qu.</w:t>
            </w:r>
          </w:p>
        </w:tc>
        <w:tc>
          <w:tcPr>
            <w:tcW w:w="842" w:type="dxa"/>
          </w:tcPr>
          <w:p w14:paraId="1C0593DC" w14:textId="77777777" w:rsidR="00BC5B7C" w:rsidRDefault="00BC5B7C" w:rsidP="00BC5B7C">
            <w:r>
              <w:t>Max.</w:t>
            </w:r>
          </w:p>
        </w:tc>
        <w:tc>
          <w:tcPr>
            <w:tcW w:w="830" w:type="dxa"/>
          </w:tcPr>
          <w:p w14:paraId="1D06267B" w14:textId="77777777" w:rsidR="00BC5B7C" w:rsidRDefault="00BC5B7C" w:rsidP="00BC5B7C">
            <w:r>
              <w:t>N</w:t>
            </w:r>
          </w:p>
        </w:tc>
      </w:tr>
      <w:tr w:rsidR="00BC5B7C" w14:paraId="5180AF1A" w14:textId="77777777" w:rsidTr="00BC5B7C">
        <w:tc>
          <w:tcPr>
            <w:tcW w:w="838" w:type="dxa"/>
          </w:tcPr>
          <w:p w14:paraId="44FF27A8" w14:textId="77777777" w:rsidR="00BC5B7C" w:rsidRDefault="00BC5B7C" w:rsidP="00BC5B7C">
            <w:r>
              <w:t>PS</w:t>
            </w:r>
          </w:p>
        </w:tc>
        <w:tc>
          <w:tcPr>
            <w:tcW w:w="840" w:type="dxa"/>
          </w:tcPr>
          <w:p w14:paraId="0BA13DF0" w14:textId="77777777" w:rsidR="00BC5B7C" w:rsidRDefault="00BC5B7C" w:rsidP="00BC5B7C"/>
        </w:tc>
        <w:tc>
          <w:tcPr>
            <w:tcW w:w="836" w:type="dxa"/>
          </w:tcPr>
          <w:p w14:paraId="43D1D4DD" w14:textId="77777777" w:rsidR="00BC5B7C" w:rsidRDefault="00BC5B7C" w:rsidP="00BC5B7C"/>
        </w:tc>
        <w:tc>
          <w:tcPr>
            <w:tcW w:w="961" w:type="dxa"/>
          </w:tcPr>
          <w:p w14:paraId="63DFF05C" w14:textId="77777777" w:rsidR="00BC5B7C" w:rsidRDefault="00BC5B7C" w:rsidP="00BC5B7C"/>
        </w:tc>
        <w:tc>
          <w:tcPr>
            <w:tcW w:w="841" w:type="dxa"/>
          </w:tcPr>
          <w:p w14:paraId="2114DD9A" w14:textId="77777777" w:rsidR="00BC5B7C" w:rsidRDefault="00BC5B7C" w:rsidP="00BC5B7C"/>
        </w:tc>
        <w:tc>
          <w:tcPr>
            <w:tcW w:w="834" w:type="dxa"/>
          </w:tcPr>
          <w:p w14:paraId="3886312A" w14:textId="77777777" w:rsidR="00BC5B7C" w:rsidRDefault="00BC5B7C" w:rsidP="00BC5B7C"/>
        </w:tc>
        <w:tc>
          <w:tcPr>
            <w:tcW w:w="835" w:type="dxa"/>
          </w:tcPr>
          <w:p w14:paraId="0F18F865" w14:textId="77777777" w:rsidR="00BC5B7C" w:rsidRDefault="00BC5B7C" w:rsidP="00BC5B7C"/>
        </w:tc>
        <w:tc>
          <w:tcPr>
            <w:tcW w:w="837" w:type="dxa"/>
          </w:tcPr>
          <w:p w14:paraId="4BFDEFE4" w14:textId="77777777" w:rsidR="00BC5B7C" w:rsidRDefault="00BC5B7C" w:rsidP="00BC5B7C"/>
        </w:tc>
        <w:tc>
          <w:tcPr>
            <w:tcW w:w="842" w:type="dxa"/>
          </w:tcPr>
          <w:p w14:paraId="67E8D651" w14:textId="77777777" w:rsidR="00BC5B7C" w:rsidRDefault="00BC5B7C" w:rsidP="00BC5B7C"/>
        </w:tc>
        <w:tc>
          <w:tcPr>
            <w:tcW w:w="830" w:type="dxa"/>
          </w:tcPr>
          <w:p w14:paraId="6A72CF1E" w14:textId="77777777" w:rsidR="00BC5B7C" w:rsidRDefault="00BC5B7C" w:rsidP="00BC5B7C"/>
        </w:tc>
      </w:tr>
      <w:tr w:rsidR="00BC5B7C" w14:paraId="73B4EA92" w14:textId="77777777" w:rsidTr="00BC5B7C">
        <w:tc>
          <w:tcPr>
            <w:tcW w:w="838" w:type="dxa"/>
          </w:tcPr>
          <w:p w14:paraId="50CA664A" w14:textId="77777777" w:rsidR="00BC5B7C" w:rsidRDefault="00BC5B7C" w:rsidP="00BC5B7C">
            <w:r>
              <w:t>O</w:t>
            </w:r>
          </w:p>
        </w:tc>
        <w:tc>
          <w:tcPr>
            <w:tcW w:w="840" w:type="dxa"/>
          </w:tcPr>
          <w:p w14:paraId="7FC309A8" w14:textId="77777777" w:rsidR="00BC5B7C" w:rsidRDefault="00BC5B7C" w:rsidP="00BC5B7C"/>
        </w:tc>
        <w:tc>
          <w:tcPr>
            <w:tcW w:w="836" w:type="dxa"/>
          </w:tcPr>
          <w:p w14:paraId="78567DFF" w14:textId="77777777" w:rsidR="00BC5B7C" w:rsidRDefault="00BC5B7C" w:rsidP="00BC5B7C"/>
        </w:tc>
        <w:tc>
          <w:tcPr>
            <w:tcW w:w="961" w:type="dxa"/>
          </w:tcPr>
          <w:p w14:paraId="292C852B" w14:textId="77777777" w:rsidR="00BC5B7C" w:rsidRDefault="00BC5B7C" w:rsidP="00BC5B7C"/>
        </w:tc>
        <w:tc>
          <w:tcPr>
            <w:tcW w:w="841" w:type="dxa"/>
          </w:tcPr>
          <w:p w14:paraId="2BFD7AE5" w14:textId="77777777" w:rsidR="00BC5B7C" w:rsidRDefault="00BC5B7C" w:rsidP="00BC5B7C"/>
        </w:tc>
        <w:tc>
          <w:tcPr>
            <w:tcW w:w="834" w:type="dxa"/>
          </w:tcPr>
          <w:p w14:paraId="3660667A" w14:textId="77777777" w:rsidR="00BC5B7C" w:rsidRDefault="00BC5B7C" w:rsidP="00BC5B7C"/>
        </w:tc>
        <w:tc>
          <w:tcPr>
            <w:tcW w:w="835" w:type="dxa"/>
          </w:tcPr>
          <w:p w14:paraId="2B483482" w14:textId="77777777" w:rsidR="00BC5B7C" w:rsidRDefault="00BC5B7C" w:rsidP="00BC5B7C"/>
        </w:tc>
        <w:tc>
          <w:tcPr>
            <w:tcW w:w="837" w:type="dxa"/>
          </w:tcPr>
          <w:p w14:paraId="0C131F12" w14:textId="77777777" w:rsidR="00BC5B7C" w:rsidRDefault="00BC5B7C" w:rsidP="00BC5B7C"/>
        </w:tc>
        <w:tc>
          <w:tcPr>
            <w:tcW w:w="842" w:type="dxa"/>
          </w:tcPr>
          <w:p w14:paraId="549B9FB9" w14:textId="77777777" w:rsidR="00BC5B7C" w:rsidRDefault="00BC5B7C" w:rsidP="00BC5B7C"/>
        </w:tc>
        <w:tc>
          <w:tcPr>
            <w:tcW w:w="830" w:type="dxa"/>
          </w:tcPr>
          <w:p w14:paraId="714B6029" w14:textId="77777777" w:rsidR="00BC5B7C" w:rsidRDefault="00BC5B7C" w:rsidP="00BC5B7C"/>
        </w:tc>
      </w:tr>
      <w:tr w:rsidR="00BC5B7C" w14:paraId="521EF3EE" w14:textId="77777777" w:rsidTr="00BC5B7C">
        <w:tc>
          <w:tcPr>
            <w:tcW w:w="838" w:type="dxa"/>
          </w:tcPr>
          <w:p w14:paraId="7E97CF9B" w14:textId="77777777" w:rsidR="00BC5B7C" w:rsidRDefault="00BC5B7C" w:rsidP="00BC5B7C"/>
        </w:tc>
        <w:tc>
          <w:tcPr>
            <w:tcW w:w="840" w:type="dxa"/>
          </w:tcPr>
          <w:p w14:paraId="21047528" w14:textId="77777777" w:rsidR="00BC5B7C" w:rsidRDefault="00BC5B7C" w:rsidP="00BC5B7C"/>
        </w:tc>
        <w:tc>
          <w:tcPr>
            <w:tcW w:w="836" w:type="dxa"/>
          </w:tcPr>
          <w:p w14:paraId="430F3F25" w14:textId="77777777" w:rsidR="00BC5B7C" w:rsidRDefault="00BC5B7C" w:rsidP="00BC5B7C"/>
        </w:tc>
        <w:tc>
          <w:tcPr>
            <w:tcW w:w="961" w:type="dxa"/>
          </w:tcPr>
          <w:p w14:paraId="3AF65073" w14:textId="77777777" w:rsidR="00BC5B7C" w:rsidRDefault="00BC5B7C" w:rsidP="00BC5B7C"/>
        </w:tc>
        <w:tc>
          <w:tcPr>
            <w:tcW w:w="841" w:type="dxa"/>
          </w:tcPr>
          <w:p w14:paraId="167915BC" w14:textId="77777777" w:rsidR="00BC5B7C" w:rsidRDefault="00BC5B7C" w:rsidP="00BC5B7C"/>
        </w:tc>
        <w:tc>
          <w:tcPr>
            <w:tcW w:w="834" w:type="dxa"/>
          </w:tcPr>
          <w:p w14:paraId="3E438B7D" w14:textId="77777777" w:rsidR="00BC5B7C" w:rsidRDefault="00BC5B7C" w:rsidP="00BC5B7C"/>
        </w:tc>
        <w:tc>
          <w:tcPr>
            <w:tcW w:w="835" w:type="dxa"/>
          </w:tcPr>
          <w:p w14:paraId="404B0B1C" w14:textId="77777777" w:rsidR="00BC5B7C" w:rsidRDefault="00BC5B7C" w:rsidP="00BC5B7C"/>
        </w:tc>
        <w:tc>
          <w:tcPr>
            <w:tcW w:w="837" w:type="dxa"/>
          </w:tcPr>
          <w:p w14:paraId="19F5FCB4" w14:textId="77777777" w:rsidR="00BC5B7C" w:rsidRDefault="00BC5B7C" w:rsidP="00BC5B7C"/>
        </w:tc>
        <w:tc>
          <w:tcPr>
            <w:tcW w:w="842" w:type="dxa"/>
          </w:tcPr>
          <w:p w14:paraId="0CEC3C77" w14:textId="77777777" w:rsidR="00BC5B7C" w:rsidRDefault="00BC5B7C" w:rsidP="00BC5B7C"/>
        </w:tc>
        <w:tc>
          <w:tcPr>
            <w:tcW w:w="830" w:type="dxa"/>
          </w:tcPr>
          <w:p w14:paraId="5DD8681C" w14:textId="77777777" w:rsidR="00BC5B7C" w:rsidRDefault="00BC5B7C" w:rsidP="00BC5B7C"/>
        </w:tc>
      </w:tr>
      <w:tr w:rsidR="00BC5B7C" w14:paraId="4D7BBBD5" w14:textId="77777777" w:rsidTr="00BC5B7C">
        <w:tc>
          <w:tcPr>
            <w:tcW w:w="838" w:type="dxa"/>
          </w:tcPr>
          <w:p w14:paraId="0880D1AC" w14:textId="77777777" w:rsidR="00BC5B7C" w:rsidRDefault="00BC5B7C" w:rsidP="00BC5B7C"/>
        </w:tc>
        <w:tc>
          <w:tcPr>
            <w:tcW w:w="840" w:type="dxa"/>
          </w:tcPr>
          <w:p w14:paraId="50F86FA7" w14:textId="77777777" w:rsidR="00BC5B7C" w:rsidRDefault="00BC5B7C" w:rsidP="00BC5B7C"/>
        </w:tc>
        <w:tc>
          <w:tcPr>
            <w:tcW w:w="836" w:type="dxa"/>
          </w:tcPr>
          <w:p w14:paraId="65E02E09" w14:textId="77777777" w:rsidR="00BC5B7C" w:rsidRDefault="00BC5B7C" w:rsidP="00BC5B7C"/>
        </w:tc>
        <w:tc>
          <w:tcPr>
            <w:tcW w:w="961" w:type="dxa"/>
          </w:tcPr>
          <w:p w14:paraId="6452FD56" w14:textId="77777777" w:rsidR="00BC5B7C" w:rsidRDefault="00BC5B7C" w:rsidP="00BC5B7C"/>
        </w:tc>
        <w:tc>
          <w:tcPr>
            <w:tcW w:w="841" w:type="dxa"/>
          </w:tcPr>
          <w:p w14:paraId="5ECDC5ED" w14:textId="77777777" w:rsidR="00BC5B7C" w:rsidRDefault="00BC5B7C" w:rsidP="00BC5B7C"/>
        </w:tc>
        <w:tc>
          <w:tcPr>
            <w:tcW w:w="834" w:type="dxa"/>
          </w:tcPr>
          <w:p w14:paraId="172EEE57" w14:textId="77777777" w:rsidR="00BC5B7C" w:rsidRDefault="00BC5B7C" w:rsidP="00BC5B7C"/>
        </w:tc>
        <w:tc>
          <w:tcPr>
            <w:tcW w:w="835" w:type="dxa"/>
          </w:tcPr>
          <w:p w14:paraId="7E7A3FE4" w14:textId="77777777" w:rsidR="00BC5B7C" w:rsidRDefault="00BC5B7C" w:rsidP="00BC5B7C"/>
        </w:tc>
        <w:tc>
          <w:tcPr>
            <w:tcW w:w="837" w:type="dxa"/>
          </w:tcPr>
          <w:p w14:paraId="32F20830" w14:textId="77777777" w:rsidR="00BC5B7C" w:rsidRDefault="00BC5B7C" w:rsidP="00BC5B7C"/>
        </w:tc>
        <w:tc>
          <w:tcPr>
            <w:tcW w:w="842" w:type="dxa"/>
          </w:tcPr>
          <w:p w14:paraId="0A30E4BE" w14:textId="77777777" w:rsidR="00BC5B7C" w:rsidRDefault="00BC5B7C" w:rsidP="00BC5B7C"/>
        </w:tc>
        <w:tc>
          <w:tcPr>
            <w:tcW w:w="830" w:type="dxa"/>
          </w:tcPr>
          <w:p w14:paraId="10C4158F" w14:textId="77777777" w:rsidR="00BC5B7C" w:rsidRDefault="00BC5B7C" w:rsidP="00BC5B7C"/>
        </w:tc>
      </w:tr>
      <w:tr w:rsidR="00BC5B7C" w14:paraId="5DE8F76C" w14:textId="77777777" w:rsidTr="00BC5B7C">
        <w:tc>
          <w:tcPr>
            <w:tcW w:w="838" w:type="dxa"/>
          </w:tcPr>
          <w:p w14:paraId="1EE1ACA7" w14:textId="77777777" w:rsidR="00BC5B7C" w:rsidRDefault="00BC5B7C" w:rsidP="00BC5B7C"/>
        </w:tc>
        <w:tc>
          <w:tcPr>
            <w:tcW w:w="840" w:type="dxa"/>
          </w:tcPr>
          <w:p w14:paraId="52A94714" w14:textId="77777777" w:rsidR="00BC5B7C" w:rsidRDefault="00BC5B7C" w:rsidP="00BC5B7C"/>
        </w:tc>
        <w:tc>
          <w:tcPr>
            <w:tcW w:w="836" w:type="dxa"/>
          </w:tcPr>
          <w:p w14:paraId="43189DE3" w14:textId="77777777" w:rsidR="00BC5B7C" w:rsidRDefault="00BC5B7C" w:rsidP="00BC5B7C"/>
        </w:tc>
        <w:tc>
          <w:tcPr>
            <w:tcW w:w="961" w:type="dxa"/>
          </w:tcPr>
          <w:p w14:paraId="226DDC37" w14:textId="77777777" w:rsidR="00BC5B7C" w:rsidRDefault="00BC5B7C" w:rsidP="00BC5B7C"/>
        </w:tc>
        <w:tc>
          <w:tcPr>
            <w:tcW w:w="841" w:type="dxa"/>
          </w:tcPr>
          <w:p w14:paraId="6BA60025" w14:textId="77777777" w:rsidR="00BC5B7C" w:rsidRDefault="00BC5B7C" w:rsidP="00BC5B7C"/>
        </w:tc>
        <w:tc>
          <w:tcPr>
            <w:tcW w:w="834" w:type="dxa"/>
          </w:tcPr>
          <w:p w14:paraId="5A60874C" w14:textId="77777777" w:rsidR="00BC5B7C" w:rsidRDefault="00BC5B7C" w:rsidP="00BC5B7C"/>
        </w:tc>
        <w:tc>
          <w:tcPr>
            <w:tcW w:w="835" w:type="dxa"/>
          </w:tcPr>
          <w:p w14:paraId="44335230" w14:textId="77777777" w:rsidR="00BC5B7C" w:rsidRDefault="00BC5B7C" w:rsidP="00BC5B7C"/>
        </w:tc>
        <w:tc>
          <w:tcPr>
            <w:tcW w:w="837" w:type="dxa"/>
          </w:tcPr>
          <w:p w14:paraId="7FE4E4A2" w14:textId="77777777" w:rsidR="00BC5B7C" w:rsidRDefault="00BC5B7C" w:rsidP="00BC5B7C"/>
        </w:tc>
        <w:tc>
          <w:tcPr>
            <w:tcW w:w="842" w:type="dxa"/>
          </w:tcPr>
          <w:p w14:paraId="0B241BF5" w14:textId="77777777" w:rsidR="00BC5B7C" w:rsidRDefault="00BC5B7C" w:rsidP="00BC5B7C"/>
        </w:tc>
        <w:tc>
          <w:tcPr>
            <w:tcW w:w="830" w:type="dxa"/>
          </w:tcPr>
          <w:p w14:paraId="03513849" w14:textId="77777777" w:rsidR="00BC5B7C" w:rsidRDefault="00BC5B7C" w:rsidP="00BC5B7C"/>
        </w:tc>
      </w:tr>
      <w:tr w:rsidR="00BC5B7C" w14:paraId="7E33D1E0" w14:textId="77777777" w:rsidTr="00BC5B7C">
        <w:tc>
          <w:tcPr>
            <w:tcW w:w="838" w:type="dxa"/>
          </w:tcPr>
          <w:p w14:paraId="4D68DF33" w14:textId="77777777" w:rsidR="00BC5B7C" w:rsidRDefault="00BC5B7C" w:rsidP="00BC5B7C"/>
        </w:tc>
        <w:tc>
          <w:tcPr>
            <w:tcW w:w="840" w:type="dxa"/>
          </w:tcPr>
          <w:p w14:paraId="4B4786C3" w14:textId="77777777" w:rsidR="00BC5B7C" w:rsidRDefault="00BC5B7C" w:rsidP="00BC5B7C"/>
        </w:tc>
        <w:tc>
          <w:tcPr>
            <w:tcW w:w="836" w:type="dxa"/>
          </w:tcPr>
          <w:p w14:paraId="1209BB83" w14:textId="77777777" w:rsidR="00BC5B7C" w:rsidRDefault="00BC5B7C" w:rsidP="00BC5B7C"/>
        </w:tc>
        <w:tc>
          <w:tcPr>
            <w:tcW w:w="961" w:type="dxa"/>
          </w:tcPr>
          <w:p w14:paraId="1A6B4DCF" w14:textId="77777777" w:rsidR="00BC5B7C" w:rsidRDefault="00BC5B7C" w:rsidP="00BC5B7C"/>
        </w:tc>
        <w:tc>
          <w:tcPr>
            <w:tcW w:w="841" w:type="dxa"/>
          </w:tcPr>
          <w:p w14:paraId="2194C10A" w14:textId="77777777" w:rsidR="00BC5B7C" w:rsidRDefault="00BC5B7C" w:rsidP="00BC5B7C"/>
        </w:tc>
        <w:tc>
          <w:tcPr>
            <w:tcW w:w="834" w:type="dxa"/>
          </w:tcPr>
          <w:p w14:paraId="62BE5102" w14:textId="77777777" w:rsidR="00BC5B7C" w:rsidRDefault="00BC5B7C" w:rsidP="00BC5B7C"/>
        </w:tc>
        <w:tc>
          <w:tcPr>
            <w:tcW w:w="835" w:type="dxa"/>
          </w:tcPr>
          <w:p w14:paraId="3A36924B" w14:textId="77777777" w:rsidR="00BC5B7C" w:rsidRDefault="00BC5B7C" w:rsidP="00BC5B7C"/>
        </w:tc>
        <w:tc>
          <w:tcPr>
            <w:tcW w:w="837" w:type="dxa"/>
          </w:tcPr>
          <w:p w14:paraId="5A97158B" w14:textId="77777777" w:rsidR="00BC5B7C" w:rsidRDefault="00BC5B7C" w:rsidP="00BC5B7C"/>
        </w:tc>
        <w:tc>
          <w:tcPr>
            <w:tcW w:w="842" w:type="dxa"/>
          </w:tcPr>
          <w:p w14:paraId="71226E94" w14:textId="77777777" w:rsidR="00BC5B7C" w:rsidRDefault="00BC5B7C" w:rsidP="00BC5B7C"/>
        </w:tc>
        <w:tc>
          <w:tcPr>
            <w:tcW w:w="830" w:type="dxa"/>
          </w:tcPr>
          <w:p w14:paraId="50F911FC" w14:textId="77777777" w:rsidR="00BC5B7C" w:rsidRDefault="00BC5B7C" w:rsidP="00BC5B7C"/>
        </w:tc>
      </w:tr>
      <w:tr w:rsidR="00BC5B7C" w14:paraId="568E9605" w14:textId="77777777" w:rsidTr="00BC5B7C">
        <w:tc>
          <w:tcPr>
            <w:tcW w:w="838" w:type="dxa"/>
          </w:tcPr>
          <w:p w14:paraId="25077CB5" w14:textId="77777777" w:rsidR="00BC5B7C" w:rsidRDefault="00BC5B7C" w:rsidP="00BC5B7C"/>
        </w:tc>
        <w:tc>
          <w:tcPr>
            <w:tcW w:w="840" w:type="dxa"/>
          </w:tcPr>
          <w:p w14:paraId="2B47E8D2" w14:textId="77777777" w:rsidR="00BC5B7C" w:rsidRDefault="00BC5B7C" w:rsidP="00BC5B7C"/>
        </w:tc>
        <w:tc>
          <w:tcPr>
            <w:tcW w:w="836" w:type="dxa"/>
          </w:tcPr>
          <w:p w14:paraId="00BB9B8E" w14:textId="77777777" w:rsidR="00BC5B7C" w:rsidRDefault="00BC5B7C" w:rsidP="00BC5B7C"/>
        </w:tc>
        <w:tc>
          <w:tcPr>
            <w:tcW w:w="961" w:type="dxa"/>
          </w:tcPr>
          <w:p w14:paraId="384B5334" w14:textId="77777777" w:rsidR="00BC5B7C" w:rsidRDefault="00BC5B7C" w:rsidP="00BC5B7C"/>
        </w:tc>
        <w:tc>
          <w:tcPr>
            <w:tcW w:w="841" w:type="dxa"/>
          </w:tcPr>
          <w:p w14:paraId="3CC3C9B5" w14:textId="77777777" w:rsidR="00BC5B7C" w:rsidRDefault="00BC5B7C" w:rsidP="00BC5B7C"/>
        </w:tc>
        <w:tc>
          <w:tcPr>
            <w:tcW w:w="834" w:type="dxa"/>
          </w:tcPr>
          <w:p w14:paraId="3E1E0590" w14:textId="77777777" w:rsidR="00BC5B7C" w:rsidRDefault="00BC5B7C" w:rsidP="00BC5B7C"/>
        </w:tc>
        <w:tc>
          <w:tcPr>
            <w:tcW w:w="835" w:type="dxa"/>
          </w:tcPr>
          <w:p w14:paraId="20C832DE" w14:textId="77777777" w:rsidR="00BC5B7C" w:rsidRDefault="00BC5B7C" w:rsidP="00BC5B7C"/>
        </w:tc>
        <w:tc>
          <w:tcPr>
            <w:tcW w:w="837" w:type="dxa"/>
          </w:tcPr>
          <w:p w14:paraId="3B54220D" w14:textId="77777777" w:rsidR="00BC5B7C" w:rsidRDefault="00BC5B7C" w:rsidP="00BC5B7C"/>
        </w:tc>
        <w:tc>
          <w:tcPr>
            <w:tcW w:w="842" w:type="dxa"/>
          </w:tcPr>
          <w:p w14:paraId="25AB176E" w14:textId="77777777" w:rsidR="00BC5B7C" w:rsidRDefault="00BC5B7C" w:rsidP="00BC5B7C"/>
        </w:tc>
        <w:tc>
          <w:tcPr>
            <w:tcW w:w="830" w:type="dxa"/>
          </w:tcPr>
          <w:p w14:paraId="2FAE8E1C" w14:textId="77777777" w:rsidR="00BC5B7C" w:rsidRDefault="00BC5B7C" w:rsidP="00BC5B7C"/>
        </w:tc>
      </w:tr>
    </w:tbl>
    <w:p w14:paraId="371E3374" w14:textId="77777777" w:rsidR="00DC2932" w:rsidRDefault="00DC2932"/>
    <w:p w14:paraId="1CA8C9BA" w14:textId="77777777" w:rsidR="00BC5B7C" w:rsidRDefault="00BC5B7C"/>
    <w:p w14:paraId="124F9D3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db$PS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34F2D1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244.4533 </w:t>
      </w:r>
    </w:p>
    <w:p w14:paraId="5F8254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3.641592 </w:t>
      </w:r>
    </w:p>
    <w:p w14:paraId="25FA31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13.2612 </w:t>
      </w:r>
    </w:p>
    <w:p w14:paraId="0A5650F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238 </w:t>
      </w:r>
    </w:p>
    <w:p w14:paraId="2C6C90A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252.2 </w:t>
      </w:r>
    </w:p>
    <w:p w14:paraId="5BF66C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244.7 </w:t>
      </w:r>
    </w:p>
    <w:p w14:paraId="179CF61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238 252.2 </w:t>
      </w:r>
    </w:p>
    <w:p w14:paraId="7B99740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238 242.125 244.7 246.475 252.2 </w:t>
      </w:r>
    </w:p>
    <w:p w14:paraId="4904CF57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5893094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2.581495 </w:t>
      </w:r>
    </w:p>
    <w:p w14:paraId="1BD6FBD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0.2543039 </w:t>
      </w:r>
    </w:p>
    <w:p w14:paraId="218889A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db$O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0E14982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240.6921 </w:t>
      </w:r>
    </w:p>
    <w:p w14:paraId="471D6ED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6.223236 </w:t>
      </w:r>
    </w:p>
    <w:p w14:paraId="4F31750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38.72867 </w:t>
      </w:r>
    </w:p>
    <w:p w14:paraId="3762BE3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223.339 </w:t>
      </w:r>
    </w:p>
    <w:p w14:paraId="6227504A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257.513 </w:t>
      </w:r>
    </w:p>
    <w:p w14:paraId="194015B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240.57 </w:t>
      </w:r>
    </w:p>
    <w:p w14:paraId="4A8D66A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223.339 257.513 </w:t>
      </w:r>
    </w:p>
    <w:p w14:paraId="2DA8848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223.339 237.7033 240.57 244.1467 257.513 </w:t>
      </w:r>
    </w:p>
    <w:p w14:paraId="34F07FF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096AE40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4.76363 </w:t>
      </w:r>
    </w:p>
    <w:p w14:paraId="64BBAA1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-0.1043915 </w:t>
      </w:r>
    </w:p>
    <w:p w14:paraId="0E78959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430E76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199.317 </w:t>
      </w:r>
    </w:p>
    <w:p w14:paraId="1CD3A82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5.179981 </w:t>
      </w:r>
    </w:p>
    <w:p w14:paraId="7EE72C1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26.8322 </w:t>
      </w:r>
    </w:p>
    <w:p w14:paraId="05948B7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186.356 </w:t>
      </w:r>
    </w:p>
    <w:p w14:paraId="2EB60A0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208.218 </w:t>
      </w:r>
    </w:p>
    <w:p w14:paraId="18AA725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201.2465 </w:t>
      </w:r>
    </w:p>
    <w:p w14:paraId="5DF0A93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186.356 208.218 </w:t>
      </w:r>
    </w:p>
    <w:p w14:paraId="7497FB9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186.356 198.718 201.2465 202.4005 208.218 </w:t>
      </w:r>
    </w:p>
    <w:p w14:paraId="059AD50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FEC127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3.270731 </w:t>
      </w:r>
    </w:p>
    <w:p w14:paraId="3E8C2DC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lastRenderedPageBreak/>
        <w:t xml:space="preserve">skewness: -1.042919 </w:t>
      </w:r>
    </w:p>
    <w:p w14:paraId="22C5E68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</w:t>
      </w:r>
      <w:proofErr w:type="spellStart"/>
      <w:r w:rsidRPr="00F3199B">
        <w:rPr>
          <w:rStyle w:val="gem3dmtclfb"/>
          <w:rFonts w:ascii="Lucida Console" w:hAnsi="Lucida Console"/>
          <w:color w:val="0000FF"/>
          <w:lang w:val="en-GB"/>
        </w:rPr>
        <w:t>db$PQ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)</w:t>
      </w:r>
    </w:p>
    <w:p w14:paraId="1D29360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201.3185 </w:t>
      </w:r>
    </w:p>
    <w:p w14:paraId="5109E5A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4.602298 </w:t>
      </w:r>
    </w:p>
    <w:p w14:paraId="03BD47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21.18115 </w:t>
      </w:r>
    </w:p>
    <w:p w14:paraId="0F60C36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188.944 </w:t>
      </w:r>
    </w:p>
    <w:p w14:paraId="0E34D40F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208.175 </w:t>
      </w:r>
    </w:p>
    <w:p w14:paraId="1BB7F92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202.452 </w:t>
      </w:r>
    </w:p>
    <w:p w14:paraId="7BDEEF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188.944 208.175 </w:t>
      </w:r>
    </w:p>
    <w:p w14:paraId="32A5CEA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188.944 200.7473 202.452 203.4587 208.175 </w:t>
      </w:r>
    </w:p>
    <w:p w14:paraId="1DF69C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8DA5E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4.601114 </w:t>
      </w:r>
    </w:p>
    <w:p w14:paraId="0C59DB8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-1.28764 </w:t>
      </w:r>
    </w:p>
    <w:p w14:paraId="6E468A3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331ACE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180.4543 </w:t>
      </w:r>
    </w:p>
    <w:p w14:paraId="43C3386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3.269435 </w:t>
      </w:r>
    </w:p>
    <w:p w14:paraId="335734B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10.6892 </w:t>
      </w:r>
    </w:p>
    <w:p w14:paraId="338D0E0B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172.37 </w:t>
      </w:r>
    </w:p>
    <w:p w14:paraId="4560882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185.6 </w:t>
      </w:r>
    </w:p>
    <w:p w14:paraId="2352FC1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180.955 </w:t>
      </w:r>
    </w:p>
    <w:p w14:paraId="419D7DE8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172.37 185.6 </w:t>
      </w:r>
    </w:p>
    <w:p w14:paraId="51F403AC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172.37 179.3025 180.955 182.25 185.6 </w:t>
      </w:r>
    </w:p>
    <w:p w14:paraId="193DC7E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722A003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3.342748 </w:t>
      </w:r>
    </w:p>
    <w:p w14:paraId="50582DE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-0.6724401 </w:t>
      </w:r>
    </w:p>
    <w:p w14:paraId="61E4E52E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25390AC0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195.577 </w:t>
      </w:r>
    </w:p>
    <w:p w14:paraId="185E36F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1.688497 </w:t>
      </w:r>
    </w:p>
    <w:p w14:paraId="716EE1E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2.851022 </w:t>
      </w:r>
    </w:p>
    <w:p w14:paraId="45DCCAF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191.85 </w:t>
      </w:r>
    </w:p>
    <w:p w14:paraId="4262FED5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198.2 </w:t>
      </w:r>
    </w:p>
    <w:p w14:paraId="6AD70572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mediana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195.915 </w:t>
      </w:r>
    </w:p>
    <w:p w14:paraId="55F8DEF9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rango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191.85 198.2 </w:t>
      </w:r>
    </w:p>
    <w:p w14:paraId="478EDA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quartiles: 191.85 194.075 195.915 196.955 198.2 </w:t>
      </w:r>
    </w:p>
    <w:p w14:paraId="4E5AF3F3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proofErr w:type="spellStart"/>
      <w:r w:rsidRPr="00F3199B">
        <w:rPr>
          <w:rFonts w:ascii="Lucida Console" w:hAnsi="Lucida Console"/>
          <w:color w:val="000000"/>
          <w:lang w:val="en-GB"/>
        </w:rPr>
        <w:t>cout</w:t>
      </w:r>
      <w:proofErr w:type="spellEnd"/>
      <w:r w:rsidRPr="00F3199B">
        <w:rPr>
          <w:rFonts w:ascii="Lucida Console" w:hAnsi="Lucida Console"/>
          <w:color w:val="000000"/>
          <w:lang w:val="en-GB"/>
        </w:rPr>
        <w:t xml:space="preserve">: 30 </w:t>
      </w:r>
    </w:p>
    <w:p w14:paraId="124DA1E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kurtosis: 2.235281 </w:t>
      </w:r>
    </w:p>
    <w:p w14:paraId="4748A84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3199B">
        <w:rPr>
          <w:rFonts w:ascii="Lucida Console" w:hAnsi="Lucida Console"/>
          <w:color w:val="000000"/>
          <w:lang w:val="en-GB"/>
        </w:rPr>
        <w:t xml:space="preserve">skewness: -0.4311424 </w:t>
      </w:r>
    </w:p>
    <w:p w14:paraId="496BAC3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3199B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proofErr w:type="gramStart"/>
      <w:r w:rsidRPr="00F3199B">
        <w:rPr>
          <w:rStyle w:val="gem3dmtclfb"/>
          <w:rFonts w:ascii="Lucida Console" w:hAnsi="Lucida Console"/>
          <w:color w:val="0000FF"/>
          <w:lang w:val="en-GB"/>
        </w:rPr>
        <w:t>st.descrip</w:t>
      </w:r>
      <w:proofErr w:type="gramEnd"/>
      <w:r w:rsidRPr="00F3199B">
        <w:rPr>
          <w:rStyle w:val="gem3dmtclfb"/>
          <w:rFonts w:ascii="Lucida Console" w:hAnsi="Lucida Console"/>
          <w:color w:val="0000FF"/>
          <w:lang w:val="en-GB"/>
        </w:rPr>
        <w:t>_measure.toSting</w:t>
      </w:r>
      <w:proofErr w:type="spellEnd"/>
      <w:r w:rsidRPr="00F3199B">
        <w:rPr>
          <w:rStyle w:val="gem3dmtclfb"/>
          <w:rFonts w:ascii="Lucida Console" w:hAnsi="Lucida Console"/>
          <w:color w:val="0000FF"/>
          <w:lang w:val="en-GB"/>
        </w:rPr>
        <w:t>(db$X1400MHz)</w:t>
      </w:r>
    </w:p>
    <w:p w14:paraId="42B9A0D4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media: 229.735 </w:t>
      </w:r>
    </w:p>
    <w:p w14:paraId="665BB45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desviacion: 2.679919 </w:t>
      </w:r>
    </w:p>
    <w:p w14:paraId="67233B56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varianza: 7.181964 </w:t>
      </w:r>
    </w:p>
    <w:p w14:paraId="4DA82D21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minimo: 226.2 </w:t>
      </w:r>
    </w:p>
    <w:p w14:paraId="47D8317D" w14:textId="77777777" w:rsidR="00F3199B" w:rsidRP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s-CU"/>
        </w:rPr>
      </w:pPr>
      <w:r w:rsidRPr="00F3199B">
        <w:rPr>
          <w:rFonts w:ascii="Lucida Console" w:hAnsi="Lucida Console"/>
          <w:color w:val="000000"/>
          <w:lang w:val="es-CU"/>
        </w:rPr>
        <w:t xml:space="preserve">maximo: 234.5 </w:t>
      </w:r>
    </w:p>
    <w:p w14:paraId="4BEF74D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mediana: 229.04 </w:t>
      </w:r>
    </w:p>
    <w:p w14:paraId="3C61E2D9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rango: 226.2 234.5 </w:t>
      </w:r>
    </w:p>
    <w:p w14:paraId="12488603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quartiles: 226.2 227.5075 229.04 231.845 234.5 </w:t>
      </w:r>
    </w:p>
    <w:p w14:paraId="0349D924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cout: 30 </w:t>
      </w:r>
    </w:p>
    <w:p w14:paraId="431BE875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kurtosis: 1.8205 </w:t>
      </w:r>
    </w:p>
    <w:p w14:paraId="20B1BB0E" w14:textId="77777777" w:rsidR="00F3199B" w:rsidRDefault="00F3199B" w:rsidP="00F3199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skewness: 0.3496556 </w:t>
      </w:r>
    </w:p>
    <w:p w14:paraId="5D61DDCD" w14:textId="77777777" w:rsidR="00F3199B" w:rsidRDefault="00F3199B"/>
    <w:p w14:paraId="0E86F9E3" w14:textId="77777777" w:rsidR="00F3199B" w:rsidRDefault="00F3199B"/>
    <w:p w14:paraId="6B2D28F8" w14:textId="114912DF" w:rsidR="00F3199B" w:rsidRPr="00866D5B" w:rsidRDefault="00CE52F2" w:rsidP="00CE52F2">
      <w:pPr>
        <w:rPr>
          <w:b/>
          <w:sz w:val="24"/>
        </w:rPr>
      </w:pPr>
      <w:r w:rsidRPr="00866D5B">
        <w:rPr>
          <w:b/>
          <w:sz w:val="24"/>
        </w:rPr>
        <w:t>Verifica a suposição de normalidade</w:t>
      </w:r>
    </w:p>
    <w:p w14:paraId="3E899214" w14:textId="7A90262A" w:rsidR="00DC2932" w:rsidRPr="00866D5B" w:rsidRDefault="00CE52F2">
      <w:pPr>
        <w:rPr>
          <w:b/>
        </w:rPr>
      </w:pPr>
      <w:r w:rsidRPr="00866D5B">
        <w:rPr>
          <w:b/>
        </w:rPr>
        <w:t>Grafico</w:t>
      </w:r>
      <w:r w:rsidR="006528CE" w:rsidRPr="00866D5B">
        <w:rPr>
          <w:b/>
        </w:rPr>
        <w:t>s</w:t>
      </w:r>
    </w:p>
    <w:p w14:paraId="07151E1C" w14:textId="5030CD98" w:rsidR="005E295C" w:rsidRDefault="005E295C"/>
    <w:p w14:paraId="7B4C2D9C" w14:textId="347EC15E" w:rsidR="005E295C" w:rsidRDefault="005E295C"/>
    <w:p w14:paraId="7DCD0B30" w14:textId="3E331AB0" w:rsidR="005E295C" w:rsidRDefault="005E295C"/>
    <w:p w14:paraId="49939B4B" w14:textId="3EB95F6B" w:rsidR="005E295C" w:rsidRDefault="005E295C"/>
    <w:p w14:paraId="688E572C" w14:textId="5375413E" w:rsidR="005E295C" w:rsidRDefault="005E295C">
      <w:r>
        <w:t>Funsion aproximada de densidade da amostras</w:t>
      </w:r>
    </w:p>
    <w:p w14:paraId="21D56632" w14:textId="5454BC44" w:rsidR="006528CE" w:rsidRDefault="0038358D">
      <w:r>
        <w:pict w14:anchorId="4397EE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01.75pt">
            <v:imagedata r:id="rId6" o:title="alldensitygraph"/>
          </v:shape>
        </w:pict>
      </w:r>
    </w:p>
    <w:p w14:paraId="51C76740" w14:textId="1FF310A7" w:rsidR="005E295C" w:rsidRDefault="005E295C">
      <w:r>
        <w:t>Box-plot</w:t>
      </w:r>
    </w:p>
    <w:p w14:paraId="0D23639F" w14:textId="10648006" w:rsidR="00CE52F2" w:rsidRDefault="0038358D">
      <w:r>
        <w:pict w14:anchorId="0429F736">
          <v:shape id="_x0000_i1026" type="#_x0000_t75" style="width:425.25pt;height:201.75pt">
            <v:imagedata r:id="rId7" o:title="allboxplotgraph"/>
          </v:shape>
        </w:pict>
      </w:r>
    </w:p>
    <w:p w14:paraId="133ECB82" w14:textId="77777777" w:rsidR="00434795" w:rsidRDefault="00434795"/>
    <w:p w14:paraId="2BB04EDB" w14:textId="77777777" w:rsidR="00434795" w:rsidRDefault="00434795"/>
    <w:p w14:paraId="6780A11C" w14:textId="77777777" w:rsidR="00434795" w:rsidRDefault="00434795"/>
    <w:p w14:paraId="53F8B1B5" w14:textId="77777777" w:rsidR="00434795" w:rsidRDefault="00434795"/>
    <w:p w14:paraId="7F9A865F" w14:textId="77777777" w:rsidR="00434795" w:rsidRDefault="00434795"/>
    <w:p w14:paraId="3BAC9D75" w14:textId="77777777" w:rsidR="00434795" w:rsidRDefault="00434795"/>
    <w:p w14:paraId="61F2653D" w14:textId="77777777" w:rsidR="00434795" w:rsidRDefault="00434795"/>
    <w:p w14:paraId="6EDC6AEF" w14:textId="77777777" w:rsidR="00434795" w:rsidRDefault="00434795"/>
    <w:p w14:paraId="13E4FEF4" w14:textId="77777777" w:rsidR="00434795" w:rsidRDefault="00434795"/>
    <w:p w14:paraId="4E3C1435" w14:textId="18FF441E" w:rsidR="00D26601" w:rsidRPr="00866D5B" w:rsidRDefault="00D26601">
      <w:pPr>
        <w:rPr>
          <w:b/>
          <w:sz w:val="24"/>
        </w:rPr>
      </w:pPr>
      <w:commentRangeStart w:id="1"/>
      <w:r w:rsidRPr="00866D5B">
        <w:rPr>
          <w:b/>
          <w:sz w:val="24"/>
        </w:rPr>
        <w:t>Analisis individual</w:t>
      </w:r>
      <w:commentRangeEnd w:id="1"/>
      <w:r w:rsidR="00FA60D1" w:rsidRPr="00866D5B">
        <w:rPr>
          <w:rStyle w:val="CommentReference"/>
          <w:b/>
          <w:sz w:val="18"/>
        </w:rPr>
        <w:commentReference w:id="1"/>
      </w:r>
    </w:p>
    <w:p w14:paraId="7CCC1C31" w14:textId="4B452C22" w:rsidR="00AE3284" w:rsidRPr="00866D5B" w:rsidRDefault="00AE3284">
      <w:pPr>
        <w:rPr>
          <w:color w:val="FF0000"/>
        </w:rPr>
      </w:pPr>
      <w:r w:rsidRPr="00866D5B">
        <w:rPr>
          <w:color w:val="FF0000"/>
        </w:rPr>
        <w:t>ANALISIS DE PS</w:t>
      </w:r>
      <w:r w:rsidR="00434795" w:rsidRPr="00866D5B">
        <w:rPr>
          <w:color w:val="FF0000"/>
        </w:rPr>
        <w:t xml:space="preserve">: </w:t>
      </w:r>
      <w:proofErr w:type="spellStart"/>
      <w:r w:rsidR="00434795" w:rsidRPr="00866D5B">
        <w:rPr>
          <w:rFonts w:ascii="NimbusRomNo9L-Regu" w:hAnsi="NimbusRomNo9L-Regu" w:cs="NimbusRomNo9L-Regu"/>
          <w:color w:val="FF0000"/>
          <w:sz w:val="20"/>
          <w:szCs w:val="20"/>
          <w:lang w:val="en-GB"/>
        </w:rPr>
        <w:t>PowerSave</w:t>
      </w:r>
      <w:proofErr w:type="spellEnd"/>
    </w:p>
    <w:p w14:paraId="43DEED6C" w14:textId="2B2FAF2C" w:rsidR="00D26601" w:rsidRDefault="00D26601">
      <w:r>
        <w:t>Graph</w:t>
      </w:r>
      <w:r w:rsidR="00AE3284">
        <w:t xml:space="preserve">: </w:t>
      </w:r>
      <w:r>
        <w:t>Histograma</w:t>
      </w:r>
      <w:r w:rsidR="00CD2CA4">
        <w:t xml:space="preserve"> e QQ-norm</w:t>
      </w:r>
    </w:p>
    <w:p w14:paraId="54B5EC83" w14:textId="270900EF" w:rsidR="00D26601" w:rsidRDefault="0038358D">
      <w:r>
        <w:pict w14:anchorId="70A6FBA9">
          <v:shape id="_x0000_i1027" type="#_x0000_t75" style="width:177pt;height:141.75pt">
            <v:imagedata r:id="rId8" o:title="pshistnorm"/>
          </v:shape>
        </w:pict>
      </w:r>
      <w:r>
        <w:pict w14:anchorId="7D7677E6">
          <v:shape id="_x0000_i1028" type="#_x0000_t75" style="width:141.75pt;height:141.75pt">
            <v:imagedata r:id="rId9" o:title="spqqnorm"/>
          </v:shape>
        </w:pict>
      </w:r>
    </w:p>
    <w:p w14:paraId="1F7585E0" w14:textId="77777777" w:rsidR="00CD2CA4" w:rsidRDefault="00CD2CA4"/>
    <w:p w14:paraId="65680D88" w14:textId="236BF619" w:rsidR="00CE52F2" w:rsidRDefault="00CE52F2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 w:rsidR="00A659B4">
        <w:rPr>
          <w:lang w:val="en-GB"/>
        </w:rPr>
        <w:t xml:space="preserve">: </w:t>
      </w:r>
      <w:r w:rsidR="00A659B4" w:rsidRPr="00A659B4">
        <w:rPr>
          <w:highlight w:val="yellow"/>
          <w:lang w:val="en-GB"/>
        </w:rPr>
        <w:t xml:space="preserve">[ </w:t>
      </w:r>
      <w:proofErr w:type="spellStart"/>
      <w:r w:rsidR="00A659B4" w:rsidRPr="00A659B4">
        <w:rPr>
          <w:highlight w:val="yellow"/>
          <w:lang w:val="en-GB"/>
        </w:rPr>
        <w:t>ja</w:t>
      </w:r>
      <w:proofErr w:type="spellEnd"/>
      <w:r w:rsidR="00A659B4"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="00A659B4" w:rsidRPr="00A659B4">
        <w:rPr>
          <w:highlight w:val="yellow"/>
          <w:lang w:val="en-GB"/>
        </w:rPr>
        <w:t>calculas</w:t>
      </w:r>
      <w:proofErr w:type="spellEnd"/>
      <w:r w:rsidR="00A659B4" w:rsidRPr="00A659B4">
        <w:rPr>
          <w:highlight w:val="yellow"/>
          <w:lang w:val="en-GB"/>
        </w:rPr>
        <w:t xml:space="preserve">  ]</w:t>
      </w:r>
      <w:proofErr w:type="gramEnd"/>
    </w:p>
    <w:p w14:paraId="5BF9C911" w14:textId="353F785A" w:rsidR="00CE52F2" w:rsidRPr="00D26601" w:rsidRDefault="00CE52F2" w:rsidP="00CE52F2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5C366A39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(PS)</w:t>
      </w:r>
    </w:p>
    <w:p w14:paraId="75E86A5F" w14:textId="13A48E83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045AB01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BBE462A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D969C6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0.97328, p-value = 0.6321</w:t>
      </w:r>
    </w:p>
    <w:p w14:paraId="65FA67B7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AF9C6DD" w14:textId="1B4DEC91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6B4EE78C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D15C8D7" w14:textId="77777777" w:rsidR="00D26601" w:rsidRPr="00C24D6A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data:  X</w:t>
      </w:r>
    </w:p>
    <w:p w14:paraId="57C6B7FF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 = 0.10034, p-value = 0.6164</w:t>
      </w:r>
    </w:p>
    <w:p w14:paraId="7D8D8DF2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94F7B8B" w14:textId="4BE3A37C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D26601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A</w:t>
      </w: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nderson-Darling normality test</w:t>
      </w:r>
    </w:p>
    <w:p w14:paraId="7943705D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3A9D24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2AB4393" w14:textId="77777777" w:rsidR="00D26601" w:rsidRPr="00D26601" w:rsidRDefault="00D26601" w:rsidP="00D26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D26601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0.26852, p-value = 0.658</w:t>
      </w:r>
    </w:p>
    <w:p w14:paraId="3EB5D6F7" w14:textId="7FCCD354" w:rsidR="00DC2932" w:rsidRDefault="00DC2932">
      <w:pPr>
        <w:rPr>
          <w:lang w:val="en-GB"/>
        </w:rPr>
      </w:pPr>
    </w:p>
    <w:p w14:paraId="671A11A3" w14:textId="77777777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OnDemand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14:paraId="3705E2DE" w14:textId="43AE5F23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384A1B3" w14:textId="7E821B75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C15ABD">
        <w:rPr>
          <w:lang w:val="en-GB"/>
        </w:rPr>
        <w:t>Grap</w:t>
      </w:r>
      <w:r>
        <w:rPr>
          <w:lang w:val="en-GB"/>
        </w:rPr>
        <w:t xml:space="preserve">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6064517C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14:paraId="3F91BA2A" w14:textId="54E33008" w:rsidR="00C15ABD" w:rsidRPr="00C15ABD" w:rsidRDefault="00E734FD" w:rsidP="00434795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pict w14:anchorId="45FD3D35">
          <v:shape id="_x0000_i1029" type="#_x0000_t75" style="width:141.75pt;height:141.75pt">
            <v:imagedata r:id="rId10" o:title="ohistnorm"/>
          </v:shape>
        </w:pict>
      </w:r>
      <w:r>
        <w:rPr>
          <w:lang w:val="en-GB"/>
        </w:rPr>
        <w:pict w14:anchorId="76C5F58F">
          <v:shape id="_x0000_i1030" type="#_x0000_t75" style="width:141.75pt;height:141.75pt">
            <v:imagedata r:id="rId11" o:title="oqqnorm"/>
          </v:shape>
        </w:pict>
      </w:r>
    </w:p>
    <w:p w14:paraId="374A7067" w14:textId="3DC6E600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2726BE3" w14:textId="4AA1ADCB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AA729A3" w14:textId="77777777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39F5240A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36B98D03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db$O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2F2D3087" w14:textId="6E470D83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3AB839B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5E4C5FA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48BB44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0.95361, p-value = 0.2109</w:t>
      </w:r>
    </w:p>
    <w:p w14:paraId="7E8EF06F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3796EE" w14:textId="53979391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22A6030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5CFD45A" w14:textId="77777777" w:rsidR="00FC0F9B" w:rsidRPr="00C24D6A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data:  X</w:t>
      </w:r>
    </w:p>
    <w:p w14:paraId="2112573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lang w:val="en-GB" w:eastAsia="pt-BR"/>
        </w:rPr>
        <w:t>D = 0.13098, p-value = 0.2101</w:t>
      </w:r>
    </w:p>
    <w:p w14:paraId="57A99121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B8534F" w14:textId="55A9C161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5660E1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DC928D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09302908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0.50274, p-value = 0.19</w:t>
      </w:r>
    </w:p>
    <w:p w14:paraId="379525C7" w14:textId="0396F72A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194B610" w14:textId="73561029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47B6DA7F" w14:textId="4CE91FAA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26709B52" w14:textId="4903551B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1FE4CF1E" w14:textId="77777777" w:rsidR="00FC0F9B" w:rsidRDefault="00FC0F9B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5483E8D7" w14:textId="77777777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color w:val="FF0000"/>
          <w:lang w:val="en-GB"/>
        </w:rPr>
      </w:pPr>
    </w:p>
    <w:p w14:paraId="345FD9A9" w14:textId="0C746B9A" w:rsid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Performance </w:t>
      </w:r>
    </w:p>
    <w:p w14:paraId="6950AFDC" w14:textId="57777E9C" w:rsidR="00C15ABD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63D9C42" w14:textId="17A2CD7C" w:rsidR="00C15ABD" w:rsidRDefault="00C15ABD" w:rsidP="00C15ABD">
      <w:pPr>
        <w:rPr>
          <w:lang w:val="en-GB"/>
        </w:rPr>
      </w:pPr>
      <w:r>
        <w:rPr>
          <w:lang w:val="en-GB"/>
        </w:rPr>
        <w:t xml:space="preserve">Graph: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5BB1BCA7" w14:textId="5AB5A903" w:rsidR="00FC0F9B" w:rsidRDefault="00FC0F9B" w:rsidP="00C15ABD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6DB27C8A" wp14:editId="15F45D8D">
            <wp:extent cx="1800225" cy="1800225"/>
            <wp:effectExtent l="0" t="0" r="9525" b="9525"/>
            <wp:docPr id="1" name="Picture 1" descr="C:\Users\Pedro\AppData\Local\Microsoft\Windows\INetCache\Content.Word\p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dro\AppData\Local\Microsoft\Windows\INetCache\Content.Word\phistnor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4FD">
        <w:rPr>
          <w:lang w:val="en-GB"/>
        </w:rPr>
        <w:pict w14:anchorId="602D71BA">
          <v:shape id="_x0000_i1031" type="#_x0000_t75" style="width:141.75pt;height:141.75pt">
            <v:imagedata r:id="rId13" o:title="pqqnorm"/>
          </v:shape>
        </w:pict>
      </w:r>
    </w:p>
    <w:p w14:paraId="115E8A32" w14:textId="77777777" w:rsidR="00FC0F9B" w:rsidRDefault="00FC0F9B" w:rsidP="00C15ABD">
      <w:pPr>
        <w:rPr>
          <w:lang w:val="en-GB"/>
        </w:rPr>
      </w:pPr>
    </w:p>
    <w:p w14:paraId="41585542" w14:textId="42FA4533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74CBA15C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1E4111E6" w14:textId="77777777" w:rsidR="00C15ABD" w:rsidRPr="00434795" w:rsidRDefault="00C15ABD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D351BC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db$P</w:t>
      </w:r>
      <w:proofErr w:type="spellEnd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6F896D1B" w14:textId="0E720858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062B8D7D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FDF9E7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0CE516E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0.85781, p-value = 0.0009075</w:t>
      </w:r>
    </w:p>
    <w:p w14:paraId="1616D6E2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2BAA27F2" w14:textId="0AA1FBF2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39CB49F4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6E0E3B7" w14:textId="77777777" w:rsidR="00FC0F9B" w:rsidRPr="00C24D6A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lastRenderedPageBreak/>
        <w:t>data:  X</w:t>
      </w:r>
    </w:p>
    <w:p w14:paraId="3C8CC7A9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4D6A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 = 0.21918, p-value = 0.0007678</w:t>
      </w:r>
    </w:p>
    <w:p w14:paraId="7FD4729C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55DD56F" w14:textId="0CB223FF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FC0F9B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3BD1ECE6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F7A0AC5" w14:textId="77777777" w:rsidR="00FC0F9B" w:rsidRPr="0038358D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38358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data:  X</w:t>
      </w:r>
    </w:p>
    <w:p w14:paraId="07FC11E5" w14:textId="77777777" w:rsidR="00FC0F9B" w:rsidRPr="00FC0F9B" w:rsidRDefault="00FC0F9B" w:rsidP="00FC0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FC0F9B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A = 1.969, p-value = 3.791e-05</w:t>
      </w:r>
    </w:p>
    <w:p w14:paraId="2E7D5E54" w14:textId="68B64AC8" w:rsidR="00434795" w:rsidRPr="0038358D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14:paraId="0A2318D3" w14:textId="77777777" w:rsidR="00C15ABD" w:rsidRPr="0038358D" w:rsidRDefault="00C15ABD" w:rsidP="00434795">
      <w:pPr>
        <w:rPr>
          <w:color w:val="FF0000"/>
        </w:rPr>
      </w:pPr>
    </w:p>
    <w:p w14:paraId="7200451E" w14:textId="736F127C" w:rsidR="00434795" w:rsidRDefault="00434795" w:rsidP="00434795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proofErr w:type="spellStart"/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>PegasusQ</w:t>
      </w:r>
      <w:proofErr w:type="spellEnd"/>
      <w:r w:rsidRPr="00C15ABD">
        <w:rPr>
          <w:rFonts w:ascii="NimbusRomNo9L-Regu" w:hAnsi="NimbusRomNo9L-Regu" w:cs="NimbusRomNo9L-Regu"/>
          <w:sz w:val="20"/>
          <w:szCs w:val="20"/>
          <w:lang w:val="en-GB"/>
        </w:rPr>
        <w:t xml:space="preserve"> </w:t>
      </w:r>
    </w:p>
    <w:p w14:paraId="376BBDB8" w14:textId="77777777" w:rsidR="00CC0E49" w:rsidRDefault="00CC0E49" w:rsidP="00CC0E49">
      <w:pPr>
        <w:rPr>
          <w:lang w:val="en-GB"/>
        </w:rPr>
      </w:pPr>
      <w:r>
        <w:rPr>
          <w:lang w:val="en-GB"/>
        </w:rPr>
        <w:t xml:space="preserve">Graph: </w:t>
      </w:r>
      <w:proofErr w:type="spellStart"/>
      <w:r>
        <w:rPr>
          <w:lang w:val="en-GB"/>
        </w:rPr>
        <w:t>Hist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qq</w:t>
      </w:r>
      <w:proofErr w:type="spellEnd"/>
      <w:r>
        <w:rPr>
          <w:lang w:val="en-GB"/>
        </w:rPr>
        <w:t>-norm</w:t>
      </w:r>
    </w:p>
    <w:p w14:paraId="07252792" w14:textId="77777777" w:rsidR="00CC0E49" w:rsidRPr="00D26601" w:rsidRDefault="00CC0E49" w:rsidP="00434795">
      <w:pPr>
        <w:rPr>
          <w:lang w:val="en-GB"/>
        </w:rPr>
      </w:pPr>
    </w:p>
    <w:p w14:paraId="547DC715" w14:textId="6598E00F" w:rsidR="00C15ABD" w:rsidRDefault="00CC0E49" w:rsidP="00C15ABD">
      <w:pPr>
        <w:rPr>
          <w:lang w:val="en-GB"/>
        </w:rPr>
      </w:pPr>
      <w:r>
        <w:rPr>
          <w:noProof/>
          <w:lang w:eastAsia="pt-BR"/>
        </w:rPr>
        <w:drawing>
          <wp:inline distT="0" distB="0" distL="0" distR="0" wp14:anchorId="404C8606" wp14:editId="0F024835">
            <wp:extent cx="1800225" cy="1800225"/>
            <wp:effectExtent l="0" t="0" r="9525" b="9525"/>
            <wp:docPr id="2" name="Picture 2" descr="C:\Users\Pedro\AppData\Local\Microsoft\Windows\INetCache\Content.Word\pq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edro\AppData\Local\Microsoft\Windows\INetCache\Content.Word\pqhistnor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4FD">
        <w:rPr>
          <w:lang w:val="en-GB"/>
        </w:rPr>
        <w:pict w14:anchorId="5ACB2265">
          <v:shape id="_x0000_i1032" type="#_x0000_t75" style="width:141.75pt;height:141.75pt">
            <v:imagedata r:id="rId15" o:title="pqqqnorm"/>
          </v:shape>
        </w:pict>
      </w:r>
    </w:p>
    <w:p w14:paraId="213F707C" w14:textId="77777777" w:rsidR="00CC0E49" w:rsidRDefault="00CC0E49" w:rsidP="00C15ABD">
      <w:pPr>
        <w:rPr>
          <w:lang w:val="en-GB"/>
        </w:rPr>
      </w:pPr>
    </w:p>
    <w:p w14:paraId="361DC261" w14:textId="77777777" w:rsidR="00C15ABD" w:rsidRDefault="00C15ABD" w:rsidP="00C15ABD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2EB6CFE4" w14:textId="77777777" w:rsidR="00C15ABD" w:rsidRPr="00D26601" w:rsidRDefault="00C15ABD" w:rsidP="00C15ABD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49EFFBA0" w14:textId="6D7D10F4" w:rsidR="00434795" w:rsidRPr="00434795" w:rsidRDefault="00434795" w:rsidP="0043479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790669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db$PQ</w:t>
      </w:r>
      <w:proofErr w:type="spellEnd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)</w:t>
      </w:r>
    </w:p>
    <w:p w14:paraId="576FD9CE" w14:textId="30198D4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7903A3B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BAC118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33281E90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W = 0.85685, p-value = 0.0008656</w:t>
      </w:r>
    </w:p>
    <w:p w14:paraId="2529439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0FE1B8D" w14:textId="51754139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1F73C6FE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5BECA" w14:textId="77777777" w:rsidR="00CC0E49" w:rsidRPr="00C25FAB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C25FAB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6C950DEB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25FAB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 = 0.21665, p-value = 0.0009473</w:t>
      </w:r>
    </w:p>
    <w:p w14:paraId="2D43D59A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492675E" w14:textId="639DA368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CC0E49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 w:rsidR="0038358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3F944F13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37AA6225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1E8401E8" w14:textId="77777777" w:rsidR="00CC0E49" w:rsidRPr="00CC0E49" w:rsidRDefault="00CC0E49" w:rsidP="00CC0E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CC0E4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 = 1.6506, p-value = 0.0002399</w:t>
      </w:r>
    </w:p>
    <w:p w14:paraId="224E3CC0" w14:textId="02686915" w:rsidR="00434795" w:rsidRDefault="00434795" w:rsidP="00434795">
      <w:pPr>
        <w:rPr>
          <w:color w:val="FF0000"/>
          <w:lang w:val="en-GB"/>
        </w:rPr>
      </w:pPr>
    </w:p>
    <w:p w14:paraId="7A940B4A" w14:textId="1C820CB9" w:rsidR="00C532E2" w:rsidRDefault="00C532E2" w:rsidP="00434795">
      <w:pPr>
        <w:rPr>
          <w:color w:val="FF0000"/>
          <w:lang w:val="en-GB"/>
        </w:rPr>
      </w:pPr>
    </w:p>
    <w:p w14:paraId="55C3C5FB" w14:textId="69BDC5A1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 xml:space="preserve">ANALISIS DE </w:t>
      </w:r>
      <w:r>
        <w:rPr>
          <w:rFonts w:ascii="NimbusRomNo9L-Regu" w:hAnsi="NimbusRomNo9L-Regu" w:cs="NimbusRomNo9L-Regu"/>
          <w:sz w:val="20"/>
          <w:szCs w:val="20"/>
          <w:lang w:val="en-GB"/>
        </w:rPr>
        <w:t>700</w:t>
      </w:r>
    </w:p>
    <w:p w14:paraId="3053A434" w14:textId="00EF988E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02BC1E76" w14:textId="281BAE4A" w:rsidR="00F17277" w:rsidRDefault="00E734FD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lastRenderedPageBreak/>
        <w:pict w14:anchorId="31444C17">
          <v:shape id="_x0000_i1033" type="#_x0000_t75" style="width:141.75pt;height:141.75pt">
            <v:imagedata r:id="rId16" o:title="x700histnorm"/>
          </v:shape>
        </w:pict>
      </w:r>
      <w:r>
        <w:rPr>
          <w:rFonts w:ascii="NimbusRomNo9L-Regu" w:hAnsi="NimbusRomNo9L-Regu" w:cs="NimbusRomNo9L-Regu"/>
          <w:sz w:val="20"/>
          <w:szCs w:val="20"/>
          <w:lang w:val="en-GB"/>
        </w:rPr>
        <w:pict w14:anchorId="270F99DA">
          <v:shape id="_x0000_i1034" type="#_x0000_t75" style="width:141.75pt;height:141.75pt">
            <v:imagedata r:id="rId17" o:title="x700qqnorm"/>
          </v:shape>
        </w:pict>
      </w:r>
    </w:p>
    <w:p w14:paraId="6097C000" w14:textId="77777777" w:rsidR="00F17277" w:rsidRDefault="00F17277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9043B56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02650CD7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6C1DE59C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</w:t>
      </w:r>
      <w:proofErr w:type="spellEnd"/>
      <w:r w:rsidRPr="00F17277">
        <w:rPr>
          <w:rStyle w:val="gem3dmtclfb"/>
          <w:rFonts w:ascii="Lucida Console" w:hAnsi="Lucida Console"/>
          <w:color w:val="0000FF"/>
          <w:lang w:val="en-GB"/>
        </w:rPr>
        <w:t xml:space="preserve"> =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st.</w:t>
      </w:r>
      <w:proofErr w:type="gramStart"/>
      <w:r w:rsidRPr="00F17277">
        <w:rPr>
          <w:rStyle w:val="gem3dmtclfb"/>
          <w:rFonts w:ascii="Lucida Console" w:hAnsi="Lucida Console"/>
          <w:color w:val="0000FF"/>
          <w:lang w:val="en-GB"/>
        </w:rPr>
        <w:t>test.adherencia</w:t>
      </w:r>
      <w:proofErr w:type="spellEnd"/>
      <w:proofErr w:type="gramEnd"/>
      <w:r w:rsidRPr="00F17277">
        <w:rPr>
          <w:rStyle w:val="gem3dmtclfb"/>
          <w:rFonts w:ascii="Lucida Console" w:hAnsi="Lucida Console"/>
          <w:color w:val="0000FF"/>
          <w:lang w:val="en-GB"/>
        </w:rPr>
        <w:t>(db$X700MHz)</w:t>
      </w:r>
    </w:p>
    <w:p w14:paraId="27798F1A" w14:textId="48A7F59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test_adh$shapiro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Shapiro-Wilk normality test</w:t>
      </w:r>
    </w:p>
    <w:p w14:paraId="7D739210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5B763CD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777C903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W = 0.93985, p-value = 0.09014</w:t>
      </w:r>
    </w:p>
    <w:p w14:paraId="00B507D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5899DE34" w14:textId="4680D095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test_adh$lillie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Lilliefors (Kolmogorov-Smirnov) normality test</w:t>
      </w:r>
    </w:p>
    <w:p w14:paraId="21EE4C15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DE97747" w14:textId="77777777" w:rsidR="00F17277" w:rsidRPr="00C25FAB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green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data:  X</w:t>
      </w:r>
    </w:p>
    <w:p w14:paraId="1091BABC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 = 0.13268, p-value = 0.195</w:t>
      </w:r>
    </w:p>
    <w:p w14:paraId="41B56CE7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76CC74A" w14:textId="3BF0F0AC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F17277">
        <w:rPr>
          <w:rStyle w:val="gem3dmtclfb"/>
          <w:rFonts w:ascii="Lucida Console" w:hAnsi="Lucida Console"/>
          <w:color w:val="0000FF"/>
          <w:lang w:val="en-GB"/>
        </w:rPr>
        <w:t>test_adh$anderson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F17277">
        <w:rPr>
          <w:rFonts w:ascii="Lucida Console" w:hAnsi="Lucida Console"/>
          <w:color w:val="000000"/>
          <w:lang w:val="en-GB"/>
        </w:rPr>
        <w:t>Anderson-Darling normality test</w:t>
      </w:r>
    </w:p>
    <w:p w14:paraId="43262C5D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A80B464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data:  X</w:t>
      </w:r>
    </w:p>
    <w:p w14:paraId="26953A8B" w14:textId="77777777" w:rsidR="00F17277" w:rsidRPr="00F17277" w:rsidRDefault="00F17277" w:rsidP="00F1727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F17277">
        <w:rPr>
          <w:rFonts w:ascii="Lucida Console" w:hAnsi="Lucida Console"/>
          <w:color w:val="000000"/>
          <w:lang w:val="en-GB"/>
        </w:rPr>
        <w:t>A = 0.62846, p-value = 0.09208</w:t>
      </w:r>
    </w:p>
    <w:p w14:paraId="5C141205" w14:textId="1FC300BC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10474988" w14:textId="77777777" w:rsidR="008958A8" w:rsidRDefault="008958A8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9340AB1" w14:textId="425ACDAA" w:rsidR="00C532E2" w:rsidRDefault="00C532E2" w:rsidP="00C532E2">
      <w:pPr>
        <w:rPr>
          <w:color w:val="FF0000"/>
          <w:lang w:val="en-GB"/>
        </w:rPr>
      </w:pPr>
      <w:r>
        <w:rPr>
          <w:color w:val="FF0000"/>
          <w:lang w:val="en-GB"/>
        </w:rPr>
        <w:t>ANALISIS DE 1100</w:t>
      </w:r>
    </w:p>
    <w:p w14:paraId="3971E457" w14:textId="4A2DD6ED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5B9B2826" w14:textId="6A6022C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523187E" w14:textId="3AC60A58" w:rsidR="006509DD" w:rsidRDefault="0038358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pict w14:anchorId="68596EA1">
          <v:shape id="_x0000_i1035" type="#_x0000_t75" style="width:141.75pt;height:141.75pt">
            <v:imagedata r:id="rId18" o:title="X1100MHzhistnorm"/>
          </v:shape>
        </w:pict>
      </w:r>
      <w:r>
        <w:rPr>
          <w:rFonts w:ascii="NimbusRomNo9L-Regu" w:hAnsi="NimbusRomNo9L-Regu" w:cs="NimbusRomNo9L-Regu"/>
          <w:sz w:val="20"/>
          <w:szCs w:val="20"/>
          <w:lang w:val="en-GB"/>
        </w:rPr>
        <w:pict w14:anchorId="7CF76254">
          <v:shape id="_x0000_i1036" type="#_x0000_t75" style="width:141.75pt;height:141.75pt">
            <v:imagedata r:id="rId19" o:title="X1100MHzqqnorm"/>
          </v:shape>
        </w:pict>
      </w:r>
    </w:p>
    <w:p w14:paraId="45F8F4E5" w14:textId="7AD7BE18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41A494CE" w14:textId="77777777" w:rsidR="006509DD" w:rsidRDefault="006509DD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6151B6D8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16E06320" w14:textId="2E6F5857" w:rsidR="008958A8" w:rsidRDefault="008958A8" w:rsidP="008958A8">
      <w:pPr>
        <w:rPr>
          <w:lang w:val="en-GB"/>
        </w:rPr>
      </w:pPr>
      <w:r w:rsidRPr="00D26601">
        <w:rPr>
          <w:lang w:val="en-GB"/>
        </w:rPr>
        <w:lastRenderedPageBreak/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009CCEC9" w14:textId="1AB5ABF2" w:rsidR="006509DD" w:rsidRDefault="006509DD" w:rsidP="008958A8">
      <w:pPr>
        <w:rPr>
          <w:lang w:val="en-GB"/>
        </w:rPr>
      </w:pPr>
    </w:p>
    <w:p w14:paraId="08B4D8F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</w:t>
      </w:r>
      <w:proofErr w:type="spellEnd"/>
      <w:r w:rsidRPr="006509DD">
        <w:rPr>
          <w:rStyle w:val="gem3dmtclfb"/>
          <w:rFonts w:ascii="Lucida Console" w:hAnsi="Lucida Console"/>
          <w:color w:val="0000FF"/>
          <w:lang w:val="en-GB"/>
        </w:rPr>
        <w:t xml:space="preserve"> =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st.</w:t>
      </w:r>
      <w:proofErr w:type="gramStart"/>
      <w:r w:rsidRPr="006509DD">
        <w:rPr>
          <w:rStyle w:val="gem3dmtclfb"/>
          <w:rFonts w:ascii="Lucida Console" w:hAnsi="Lucida Console"/>
          <w:color w:val="0000FF"/>
          <w:lang w:val="en-GB"/>
        </w:rPr>
        <w:t>test.adherencia</w:t>
      </w:r>
      <w:proofErr w:type="spellEnd"/>
      <w:proofErr w:type="gramEnd"/>
      <w:r w:rsidRPr="006509DD">
        <w:rPr>
          <w:rStyle w:val="gem3dmtclfb"/>
          <w:rFonts w:ascii="Lucida Console" w:hAnsi="Lucida Console"/>
          <w:color w:val="0000FF"/>
          <w:lang w:val="en-GB"/>
        </w:rPr>
        <w:t>(db$X1100MHz)</w:t>
      </w:r>
    </w:p>
    <w:p w14:paraId="496192CF" w14:textId="20F350E9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test_adh$shapiro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Shapiro-Wilk normality test</w:t>
      </w:r>
    </w:p>
    <w:p w14:paraId="3F49F1F4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2D406EB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6B1A20B6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W = 0.95226, p-value = 0.1943</w:t>
      </w:r>
    </w:p>
    <w:p w14:paraId="6465E0EC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1680A67F" w14:textId="41E83B76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test_adh$lillie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Lilliefors (Kolmogorov-Smirnov) normality test</w:t>
      </w:r>
    </w:p>
    <w:p w14:paraId="60801347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C706D07" w14:textId="77777777" w:rsidR="006509DD" w:rsidRPr="00C25FAB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highlight w:val="green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data:  X</w:t>
      </w:r>
    </w:p>
    <w:p w14:paraId="70135E09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C25FAB">
        <w:rPr>
          <w:rFonts w:ascii="Lucida Console" w:hAnsi="Lucida Console"/>
          <w:color w:val="000000"/>
          <w:highlight w:val="green"/>
          <w:lang w:val="en-GB"/>
        </w:rPr>
        <w:t>D = 0.12432, p-value = 0.2782</w:t>
      </w:r>
    </w:p>
    <w:p w14:paraId="320B7DD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2E6FC665" w14:textId="37B3CE5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Style w:val="gem3dmtclgb"/>
          <w:rFonts w:ascii="Lucida Console" w:hAnsi="Lucida Console"/>
          <w:color w:val="0000FF"/>
          <w:lang w:val="en-GB"/>
        </w:rPr>
        <w:t xml:space="preserve">&gt; </w:t>
      </w:r>
      <w:proofErr w:type="spellStart"/>
      <w:r w:rsidRPr="006509DD">
        <w:rPr>
          <w:rStyle w:val="gem3dmtclfb"/>
          <w:rFonts w:ascii="Lucida Console" w:hAnsi="Lucida Console"/>
          <w:color w:val="0000FF"/>
          <w:lang w:val="en-GB"/>
        </w:rPr>
        <w:t>test_adh$anderson</w:t>
      </w:r>
      <w:proofErr w:type="spellEnd"/>
      <w:r w:rsidR="0038358D">
        <w:rPr>
          <w:rStyle w:val="gem3dmtclfb"/>
          <w:rFonts w:ascii="Lucida Console" w:hAnsi="Lucida Console"/>
          <w:color w:val="0000FF"/>
          <w:lang w:val="en-GB"/>
        </w:rPr>
        <w:t xml:space="preserve"> </w:t>
      </w:r>
      <w:r w:rsidRPr="006509DD">
        <w:rPr>
          <w:rFonts w:ascii="Lucida Console" w:hAnsi="Lucida Console"/>
          <w:color w:val="000000"/>
          <w:lang w:val="en-GB"/>
        </w:rPr>
        <w:t>Anderson-Darling normality test</w:t>
      </w:r>
    </w:p>
    <w:p w14:paraId="111ADD92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14:paraId="4EB2EB73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data:  X</w:t>
      </w:r>
    </w:p>
    <w:p w14:paraId="40FF8A92" w14:textId="77777777" w:rsidR="006509DD" w:rsidRPr="006509DD" w:rsidRDefault="006509DD" w:rsidP="006509D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6509DD">
        <w:rPr>
          <w:rFonts w:ascii="Lucida Console" w:hAnsi="Lucida Console"/>
          <w:color w:val="000000"/>
          <w:lang w:val="en-GB"/>
        </w:rPr>
        <w:t>A = 0.5437, p-value = 0.1491</w:t>
      </w:r>
    </w:p>
    <w:p w14:paraId="46921BDC" w14:textId="6E43AE0F" w:rsidR="006509DD" w:rsidRDefault="006509DD" w:rsidP="008958A8">
      <w:pPr>
        <w:rPr>
          <w:lang w:val="en-GB"/>
        </w:rPr>
      </w:pPr>
    </w:p>
    <w:p w14:paraId="35796398" w14:textId="0CEE98A9" w:rsidR="006509DD" w:rsidRDefault="006509DD" w:rsidP="008958A8">
      <w:pPr>
        <w:rPr>
          <w:lang w:val="en-GB"/>
        </w:rPr>
      </w:pPr>
    </w:p>
    <w:p w14:paraId="38634816" w14:textId="53D152C7" w:rsidR="006509DD" w:rsidRDefault="006509DD" w:rsidP="008958A8">
      <w:pPr>
        <w:rPr>
          <w:lang w:val="en-GB"/>
        </w:rPr>
      </w:pPr>
    </w:p>
    <w:p w14:paraId="20616D84" w14:textId="77777777" w:rsidR="006509DD" w:rsidRPr="00D26601" w:rsidRDefault="006509DD" w:rsidP="008958A8">
      <w:pPr>
        <w:rPr>
          <w:lang w:val="en-GB"/>
        </w:rPr>
      </w:pPr>
    </w:p>
    <w:p w14:paraId="6ACF9AC8" w14:textId="77777777" w:rsidR="008958A8" w:rsidRDefault="008958A8" w:rsidP="00C532E2">
      <w:pPr>
        <w:rPr>
          <w:color w:val="FF0000"/>
          <w:lang w:val="en-GB"/>
        </w:rPr>
      </w:pPr>
    </w:p>
    <w:p w14:paraId="416A27EA" w14:textId="06404625" w:rsidR="00C532E2" w:rsidRDefault="00C532E2" w:rsidP="00C532E2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color w:val="FF0000"/>
          <w:lang w:val="en-GB"/>
        </w:rPr>
        <w:t>ANALISIS DE 1400</w:t>
      </w:r>
    </w:p>
    <w:p w14:paraId="39477042" w14:textId="779E3D5B" w:rsidR="008958A8" w:rsidRDefault="008958A8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Graph: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Hist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 xml:space="preserve">,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GB"/>
        </w:rPr>
        <w:t>qq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GB"/>
        </w:rPr>
        <w:t>-norm</w:t>
      </w:r>
    </w:p>
    <w:p w14:paraId="0CA4CFF0" w14:textId="3F6EA21B" w:rsidR="00305333" w:rsidRDefault="00305333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  <w:r>
        <w:rPr>
          <w:noProof/>
          <w:color w:val="FF0000"/>
          <w:lang w:eastAsia="pt-BR"/>
        </w:rPr>
        <w:drawing>
          <wp:inline distT="0" distB="0" distL="0" distR="0" wp14:anchorId="37886B3A" wp14:editId="42295013">
            <wp:extent cx="1800225" cy="1800225"/>
            <wp:effectExtent l="0" t="0" r="9525" b="9525"/>
            <wp:docPr id="3" name="Picture 3" descr="C:\Users\Pedro\AppData\Local\Microsoft\Windows\INetCache\Content.Word\X1400MHzhist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edro\AppData\Local\Microsoft\Windows\INetCache\Content.Word\X1400MHzhistnor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lang w:eastAsia="pt-BR"/>
        </w:rPr>
        <w:drawing>
          <wp:inline distT="0" distB="0" distL="0" distR="0" wp14:anchorId="69B1905B" wp14:editId="0BF48A69">
            <wp:extent cx="1800225" cy="1800225"/>
            <wp:effectExtent l="0" t="0" r="9525" b="9525"/>
            <wp:docPr id="4" name="Picture 4" descr="C:\Users\Pedro\AppData\Local\Microsoft\Windows\INetCache\Content.Word\X1400MHzqq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edro\AppData\Local\Microsoft\Windows\INetCache\Content.Word\X1400MHzqqnorm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A91F" w14:textId="77777777" w:rsidR="00305333" w:rsidRDefault="00305333" w:rsidP="008958A8">
      <w:pPr>
        <w:rPr>
          <w:rFonts w:ascii="NimbusRomNo9L-Regu" w:hAnsi="NimbusRomNo9L-Regu" w:cs="NimbusRomNo9L-Regu"/>
          <w:sz w:val="20"/>
          <w:szCs w:val="20"/>
          <w:lang w:val="en-GB"/>
        </w:rPr>
      </w:pPr>
    </w:p>
    <w:p w14:paraId="04AA5F35" w14:textId="77777777" w:rsidR="008958A8" w:rsidRDefault="008958A8" w:rsidP="008958A8">
      <w:pPr>
        <w:rPr>
          <w:lang w:val="en-GB"/>
        </w:rPr>
      </w:pPr>
      <w:proofErr w:type="spellStart"/>
      <w:r w:rsidRPr="00D26601">
        <w:rPr>
          <w:lang w:val="en-GB"/>
        </w:rPr>
        <w:t>Analisis</w:t>
      </w:r>
      <w:proofErr w:type="spellEnd"/>
      <w:r w:rsidRPr="00D26601">
        <w:rPr>
          <w:lang w:val="en-GB"/>
        </w:rPr>
        <w:t xml:space="preserve"> de Kurtosis/ </w:t>
      </w:r>
      <w:proofErr w:type="spellStart"/>
      <w:r w:rsidRPr="00D26601">
        <w:rPr>
          <w:lang w:val="en-GB"/>
        </w:rPr>
        <w:t>skeweness</w:t>
      </w:r>
      <w:proofErr w:type="spellEnd"/>
      <w:r>
        <w:rPr>
          <w:lang w:val="en-GB"/>
        </w:rPr>
        <w:t xml:space="preserve">: </w:t>
      </w:r>
      <w:r w:rsidRPr="00A659B4">
        <w:rPr>
          <w:highlight w:val="yellow"/>
          <w:lang w:val="en-GB"/>
        </w:rPr>
        <w:t xml:space="preserve">[ </w:t>
      </w:r>
      <w:proofErr w:type="spellStart"/>
      <w:r w:rsidRPr="00A659B4">
        <w:rPr>
          <w:highlight w:val="yellow"/>
          <w:lang w:val="en-GB"/>
        </w:rPr>
        <w:t>ja</w:t>
      </w:r>
      <w:proofErr w:type="spellEnd"/>
      <w:r w:rsidRPr="00A659B4">
        <w:rPr>
          <w:highlight w:val="yellow"/>
          <w:lang w:val="en-GB"/>
        </w:rPr>
        <w:t xml:space="preserve"> </w:t>
      </w:r>
      <w:proofErr w:type="spellStart"/>
      <w:proofErr w:type="gramStart"/>
      <w:r w:rsidRPr="00A659B4">
        <w:rPr>
          <w:highlight w:val="yellow"/>
          <w:lang w:val="en-GB"/>
        </w:rPr>
        <w:t>calculas</w:t>
      </w:r>
      <w:proofErr w:type="spellEnd"/>
      <w:r w:rsidRPr="00A659B4">
        <w:rPr>
          <w:highlight w:val="yellow"/>
          <w:lang w:val="en-GB"/>
        </w:rPr>
        <w:t xml:space="preserve">  ]</w:t>
      </w:r>
      <w:proofErr w:type="gramEnd"/>
    </w:p>
    <w:p w14:paraId="171335D2" w14:textId="77777777" w:rsidR="008958A8" w:rsidRPr="00D26601" w:rsidRDefault="008958A8" w:rsidP="008958A8">
      <w:pPr>
        <w:rPr>
          <w:lang w:val="en-GB"/>
        </w:rPr>
      </w:pPr>
      <w:r w:rsidRPr="00D26601">
        <w:rPr>
          <w:lang w:val="en-GB"/>
        </w:rPr>
        <w:t xml:space="preserve">Test </w:t>
      </w:r>
      <w:proofErr w:type="spellStart"/>
      <w:r w:rsidRPr="00D26601">
        <w:rPr>
          <w:lang w:val="en-GB"/>
        </w:rPr>
        <w:t>aderência</w:t>
      </w:r>
      <w:proofErr w:type="spellEnd"/>
    </w:p>
    <w:p w14:paraId="442EE2E8" w14:textId="040A36EB" w:rsidR="00C532E2" w:rsidRDefault="00C532E2" w:rsidP="00434795">
      <w:pPr>
        <w:rPr>
          <w:color w:val="FF0000"/>
          <w:lang w:val="en-GB"/>
        </w:rPr>
      </w:pPr>
    </w:p>
    <w:p w14:paraId="520C913F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</w:t>
      </w:r>
      <w:proofErr w:type="spellEnd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=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st.</w:t>
      </w:r>
      <w:proofErr w:type="gram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test.adherencia</w:t>
      </w:r>
      <w:proofErr w:type="spellEnd"/>
      <w:proofErr w:type="gramEnd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(db$X1400MHz)</w:t>
      </w:r>
    </w:p>
    <w:p w14:paraId="13D503F7" w14:textId="627AE808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test_adh$shapiro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Shapiro-Wilk normality test</w:t>
      </w:r>
    </w:p>
    <w:p w14:paraId="6E05E4AF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7322F220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1EAFACD7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W = 0.92037, p-value = 0.02742</w:t>
      </w:r>
    </w:p>
    <w:p w14:paraId="54866748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4C5768B3" w14:textId="54864581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test_adh$lillie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Lilliefors (Kolmogorov-Smirnov) normality test</w:t>
      </w:r>
    </w:p>
    <w:p w14:paraId="505874DE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6C883A51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lastRenderedPageBreak/>
        <w:t>data:  X</w:t>
      </w:r>
    </w:p>
    <w:p w14:paraId="4132352E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 = 0.12515, p-value = 0.2689</w:t>
      </w:r>
    </w:p>
    <w:p w14:paraId="3E2EF403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60D2222" w14:textId="264E9215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305333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test_adh$anderson</w:t>
      </w:r>
      <w:proofErr w:type="spellEnd"/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 </w:t>
      </w: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Anderson-Darling normality test</w:t>
      </w:r>
    </w:p>
    <w:p w14:paraId="40E31D23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63E196B0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data:  X</w:t>
      </w:r>
    </w:p>
    <w:p w14:paraId="605EC902" w14:textId="77777777" w:rsidR="00305333" w:rsidRPr="00305333" w:rsidRDefault="00305333" w:rsidP="003053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305333">
        <w:rPr>
          <w:rFonts w:ascii="Lucida Console" w:eastAsia="Times New Roman" w:hAnsi="Lucida Console" w:cs="Courier New"/>
          <w:color w:val="000000"/>
          <w:sz w:val="20"/>
          <w:szCs w:val="20"/>
          <w:highlight w:val="red"/>
          <w:lang w:val="en-GB" w:eastAsia="pt-BR"/>
        </w:rPr>
        <w:t>A = 0.73258, p-value = 0.05013</w:t>
      </w:r>
    </w:p>
    <w:p w14:paraId="16E98939" w14:textId="77777777" w:rsidR="00305333" w:rsidRDefault="00305333" w:rsidP="00434795">
      <w:pPr>
        <w:rPr>
          <w:color w:val="FF0000"/>
          <w:lang w:val="en-GB"/>
        </w:rPr>
      </w:pPr>
    </w:p>
    <w:p w14:paraId="17C8225E" w14:textId="2B07EA3B" w:rsidR="00F17277" w:rsidRDefault="00F17277" w:rsidP="00434795">
      <w:pPr>
        <w:rPr>
          <w:color w:val="FF0000"/>
          <w:lang w:val="en-GB"/>
        </w:rPr>
      </w:pPr>
    </w:p>
    <w:p w14:paraId="3A095641" w14:textId="587C3A0E" w:rsidR="00F17277" w:rsidRPr="00E065FC" w:rsidRDefault="00866D5B" w:rsidP="00434795">
      <w:pPr>
        <w:rPr>
          <w:b/>
          <w:sz w:val="28"/>
          <w:lang w:val="en-GB"/>
        </w:rPr>
      </w:pPr>
      <w:proofErr w:type="spellStart"/>
      <w:r w:rsidRPr="00E065FC">
        <w:rPr>
          <w:b/>
          <w:sz w:val="28"/>
          <w:lang w:val="en-GB"/>
        </w:rPr>
        <w:t>An</w:t>
      </w:r>
      <w:r w:rsidR="00E065FC" w:rsidRPr="00E065FC">
        <w:rPr>
          <w:b/>
          <w:sz w:val="28"/>
          <w:lang w:val="en-GB"/>
        </w:rPr>
        <w:t>alisis</w:t>
      </w:r>
      <w:proofErr w:type="spellEnd"/>
      <w:r w:rsidR="00E065FC" w:rsidRPr="00E065FC">
        <w:rPr>
          <w:b/>
          <w:sz w:val="28"/>
          <w:lang w:val="en-GB"/>
        </w:rPr>
        <w:t xml:space="preserve"> de medias da </w:t>
      </w:r>
      <w:proofErr w:type="spellStart"/>
      <w:r w:rsidR="00E065FC" w:rsidRPr="00E065FC">
        <w:rPr>
          <w:b/>
          <w:sz w:val="28"/>
          <w:lang w:val="en-GB"/>
        </w:rPr>
        <w:t>populaciones</w:t>
      </w:r>
      <w:proofErr w:type="spellEnd"/>
      <w:r w:rsidR="00E065FC" w:rsidRPr="00E065FC">
        <w:rPr>
          <w:b/>
          <w:sz w:val="28"/>
          <w:lang w:val="en-GB"/>
        </w:rPr>
        <w:t xml:space="preserve"> </w:t>
      </w:r>
    </w:p>
    <w:p w14:paraId="0E88DEC6" w14:textId="77777777" w:rsidR="00885F24" w:rsidRDefault="00885F24" w:rsidP="00DC7089">
      <w:pPr>
        <w:rPr>
          <w:lang w:val="en-GB"/>
        </w:rPr>
      </w:pPr>
    </w:p>
    <w:p w14:paraId="7EB0461E" w14:textId="4350D1AE" w:rsidR="00DC7089" w:rsidRPr="00DC7089" w:rsidRDefault="00DC7089" w:rsidP="00DC7089">
      <w:pPr>
        <w:rPr>
          <w:lang w:val="en-GB"/>
        </w:rPr>
      </w:pPr>
      <w:r w:rsidRPr="00DC7089">
        <w:rPr>
          <w:lang w:val="en-GB"/>
        </w:rPr>
        <w:t xml:space="preserve">Test no </w:t>
      </w:r>
      <w:proofErr w:type="spellStart"/>
      <w:r w:rsidRPr="00DC7089">
        <w:rPr>
          <w:lang w:val="en-GB"/>
        </w:rPr>
        <w:t>parametrico</w:t>
      </w:r>
      <w:proofErr w:type="spellEnd"/>
      <w:r w:rsidRPr="00DC7089">
        <w:rPr>
          <w:lang w:val="en-GB"/>
        </w:rPr>
        <w:t xml:space="preserve"> de </w:t>
      </w:r>
      <w:proofErr w:type="spellStart"/>
      <w:r w:rsidRPr="00DC7089">
        <w:rPr>
          <w:lang w:val="en-GB"/>
        </w:rPr>
        <w:t>friedman</w:t>
      </w:r>
      <w:proofErr w:type="spellEnd"/>
      <w:r w:rsidRPr="00DC7089">
        <w:rPr>
          <w:lang w:val="en-GB"/>
        </w:rPr>
        <w:t xml:space="preserve"> con </w:t>
      </w:r>
      <w:proofErr w:type="spellStart"/>
      <w:r w:rsidRPr="00DC7089">
        <w:rPr>
          <w:lang w:val="en-GB"/>
        </w:rPr>
        <w:t>post test</w:t>
      </w:r>
      <w:proofErr w:type="spellEnd"/>
      <w:r w:rsidRPr="00DC7089">
        <w:rPr>
          <w:lang w:val="en-GB"/>
        </w:rPr>
        <w:t xml:space="preserve"> de </w:t>
      </w:r>
      <w:proofErr w:type="spellStart"/>
      <w:r w:rsidRPr="00DC7089">
        <w:rPr>
          <w:lang w:val="en-GB"/>
        </w:rPr>
        <w:t>nemenyi</w:t>
      </w:r>
      <w:proofErr w:type="spellEnd"/>
    </w:p>
    <w:p w14:paraId="4B7ED69F" w14:textId="2E2A9A2C" w:rsidR="00DC7089" w:rsidRPr="00DC7089" w:rsidRDefault="00DC7089" w:rsidP="00DC7089">
      <w:r w:rsidRPr="00DC7089">
        <w:t>H_0: mu_1 = mu_2 = ... m_n</w:t>
      </w:r>
    </w:p>
    <w:p w14:paraId="30CC1AE1" w14:textId="200CF275" w:rsidR="00E065FC" w:rsidRPr="00DC7089" w:rsidRDefault="00DC7089" w:rsidP="00DC7089">
      <w:r>
        <w:t xml:space="preserve">H_1: </w:t>
      </w:r>
      <w:r w:rsidR="008478E6">
        <w:t xml:space="preserve">existe </w:t>
      </w:r>
      <w:r>
        <w:t xml:space="preserve">mu_i != mu_j; </w:t>
      </w:r>
      <w:r w:rsidRPr="00DC7089">
        <w:t xml:space="preserve"> i!=j</w:t>
      </w:r>
    </w:p>
    <w:p w14:paraId="7E96306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test_friedman$tfriedman</w:t>
      </w:r>
      <w:proofErr w:type="spellEnd"/>
    </w:p>
    <w:p w14:paraId="62CC4D2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52B92B6F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>Friedman rank sum test</w:t>
      </w:r>
    </w:p>
    <w:p w14:paraId="24C41FBC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1302440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data:  X</w:t>
      </w:r>
    </w:p>
    <w:p w14:paraId="58F91E2E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Friedman chi-squared = 168.51, </w:t>
      </w:r>
      <w:proofErr w:type="spellStart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df</w:t>
      </w:r>
      <w:proofErr w:type="spellEnd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= 6, p-value &lt; 2.2e-16</w:t>
      </w:r>
    </w:p>
    <w:p w14:paraId="6807AFC9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9EFB380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 xml:space="preserve">&gt; </w:t>
      </w:r>
      <w:proofErr w:type="spellStart"/>
      <w:r w:rsidRPr="00E734FD">
        <w:rPr>
          <w:rFonts w:ascii="Lucida Console" w:eastAsia="Times New Roman" w:hAnsi="Lucida Console" w:cs="Courier New"/>
          <w:color w:val="0000FF"/>
          <w:sz w:val="20"/>
          <w:szCs w:val="20"/>
          <w:lang w:val="en-GB" w:eastAsia="pt-BR"/>
        </w:rPr>
        <w:t>test_friedman$ptnemenyi</w:t>
      </w:r>
      <w:proofErr w:type="spellEnd"/>
    </w:p>
    <w:p w14:paraId="4BC5E42E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1CF98C6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  <w:t xml:space="preserve">Pairwise comparisons using </w:t>
      </w:r>
      <w:proofErr w:type="spellStart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Nemenyi</w:t>
      </w:r>
      <w:proofErr w:type="spellEnd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multiple comparison test</w:t>
      </w: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ab/>
      </w:r>
    </w:p>
    <w:p w14:paraId="1424922A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            with q approximation for </w:t>
      </w:r>
      <w:proofErr w:type="spellStart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>unreplicated</w:t>
      </w:r>
      <w:proofErr w:type="spellEnd"/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  <w:t xml:space="preserve"> blocked data </w:t>
      </w:r>
    </w:p>
    <w:p w14:paraId="5A080B82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t-BR"/>
        </w:rPr>
      </w:pPr>
    </w:p>
    <w:p w14:paraId="01AE5831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data:  X </w:t>
      </w:r>
    </w:p>
    <w:p w14:paraId="1879FABD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1A94DB37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 PS      O       P       PQ      X700MHz X1100MHz</w:t>
      </w:r>
    </w:p>
    <w:p w14:paraId="5BAA7A16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O        0.99161 -       -       -       -       -       </w:t>
      </w:r>
    </w:p>
    <w:p w14:paraId="361A852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        2.3e-08 1.6e-06 -       -       -       -       </w:t>
      </w:r>
    </w:p>
    <w:p w14:paraId="3273A108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PQ       2.0e-07 1.1e-05 0.99983 -       -       -       </w:t>
      </w:r>
    </w:p>
    <w:p w14:paraId="18F584A7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X700MHz  6.6e-14 6.2e-14 0.00095 0.00020 -       -       </w:t>
      </w:r>
    </w:p>
    <w:p w14:paraId="1DEEBED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X1100MHz 1.7e-13 1.6e-11 0.55289 0.32245 0.25817 -       </w:t>
      </w:r>
    </w:p>
    <w:p w14:paraId="6B1C9645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X1400MHz 0.06265 0.32245 0.02133 0.06265 6.5e-12 1.1e-05 </w:t>
      </w:r>
    </w:p>
    <w:p w14:paraId="42BDD68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</w:p>
    <w:p w14:paraId="07DC678B" w14:textId="77777777" w:rsidR="00E734FD" w:rsidRPr="00E734FD" w:rsidRDefault="00E734FD" w:rsidP="00E73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E734FD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P value adjustment method: none </w:t>
      </w:r>
    </w:p>
    <w:p w14:paraId="6A173143" w14:textId="2D7CF931" w:rsidR="00F17277" w:rsidRDefault="00F17277" w:rsidP="00434795">
      <w:pPr>
        <w:rPr>
          <w:color w:val="FF0000"/>
        </w:rPr>
      </w:pPr>
    </w:p>
    <w:p w14:paraId="2E70A165" w14:textId="31EC7C4E" w:rsidR="00E734FD" w:rsidRDefault="00E734FD" w:rsidP="00434795">
      <w:pPr>
        <w:rPr>
          <w:color w:val="FF0000"/>
        </w:rPr>
      </w:pPr>
    </w:p>
    <w:p w14:paraId="5869834B" w14:textId="77777777" w:rsidR="00E734FD" w:rsidRPr="00DC7089" w:rsidRDefault="00E734FD" w:rsidP="00434795">
      <w:pPr>
        <w:rPr>
          <w:color w:val="FF0000"/>
        </w:rPr>
      </w:pPr>
      <w:bookmarkStart w:id="2" w:name="_GoBack"/>
      <w:bookmarkEnd w:id="2"/>
    </w:p>
    <w:p w14:paraId="56311A42" w14:textId="34C92939" w:rsidR="00F17277" w:rsidRPr="00DC7089" w:rsidRDefault="00F17277" w:rsidP="00434795">
      <w:pPr>
        <w:rPr>
          <w:color w:val="FF0000"/>
        </w:rPr>
      </w:pPr>
    </w:p>
    <w:p w14:paraId="243F41FB" w14:textId="77777777" w:rsidR="00F17277" w:rsidRPr="00DC7089" w:rsidRDefault="00F17277" w:rsidP="00434795">
      <w:pPr>
        <w:rPr>
          <w:color w:val="FF0000"/>
        </w:rPr>
      </w:pPr>
    </w:p>
    <w:p w14:paraId="5EC79104" w14:textId="77777777" w:rsidR="00C532E2" w:rsidRPr="00DC7089" w:rsidRDefault="00C532E2" w:rsidP="00434795">
      <w:pPr>
        <w:rPr>
          <w:color w:val="FF0000"/>
        </w:rPr>
      </w:pPr>
    </w:p>
    <w:sectPr w:rsidR="00C532E2" w:rsidRPr="00DC7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Marrero Fernández" w:date="2015-11-27T12:00:00Z" w:initials="PMF">
    <w:p w14:paraId="556695A6" w14:textId="5E0E7092" w:rsidR="008763E4" w:rsidRDefault="008763E4">
      <w:pPr>
        <w:pStyle w:val="CommentText"/>
      </w:pPr>
      <w:r>
        <w:rPr>
          <w:rStyle w:val="CommentReference"/>
        </w:rPr>
        <w:annotationRef/>
      </w:r>
      <w:r>
        <w:t>Eu propongo este format</w:t>
      </w:r>
    </w:p>
  </w:comment>
  <w:comment w:id="1" w:author="Pedro Marrero Fernández" w:date="2015-11-27T13:12:00Z" w:initials="PMF">
    <w:p w14:paraId="0E77B3E6" w14:textId="2EB288CF" w:rsidR="00FA60D1" w:rsidRDefault="00FA60D1">
      <w:pPr>
        <w:pStyle w:val="CommentText"/>
      </w:pPr>
      <w:r>
        <w:rPr>
          <w:rStyle w:val="CommentReference"/>
        </w:rPr>
        <w:annotationRef/>
      </w:r>
      <w:r>
        <w:t>Pode unir todos os resultados individuis em uma solo tabela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6695A6" w15:done="0"/>
  <w15:commentEx w15:paraId="0E77B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Marrero Fernández">
    <w15:presenceInfo w15:providerId="Windows Live" w15:userId="83838a398ba534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C5"/>
    <w:rsid w:val="000C3264"/>
    <w:rsid w:val="00305333"/>
    <w:rsid w:val="0038358D"/>
    <w:rsid w:val="00434795"/>
    <w:rsid w:val="005E295C"/>
    <w:rsid w:val="005F74E9"/>
    <w:rsid w:val="006509DD"/>
    <w:rsid w:val="006528CE"/>
    <w:rsid w:val="006670C0"/>
    <w:rsid w:val="008478E6"/>
    <w:rsid w:val="00866D5B"/>
    <w:rsid w:val="008763E4"/>
    <w:rsid w:val="00885F24"/>
    <w:rsid w:val="008958A8"/>
    <w:rsid w:val="009708C5"/>
    <w:rsid w:val="009D43BE"/>
    <w:rsid w:val="009E6A09"/>
    <w:rsid w:val="00A659B4"/>
    <w:rsid w:val="00AE3284"/>
    <w:rsid w:val="00BC5B7C"/>
    <w:rsid w:val="00C15ABD"/>
    <w:rsid w:val="00C24D6A"/>
    <w:rsid w:val="00C25FAB"/>
    <w:rsid w:val="00C532E2"/>
    <w:rsid w:val="00C95A9C"/>
    <w:rsid w:val="00CC0E49"/>
    <w:rsid w:val="00CD2CA4"/>
    <w:rsid w:val="00CE52F2"/>
    <w:rsid w:val="00D26601"/>
    <w:rsid w:val="00DC2932"/>
    <w:rsid w:val="00DC7089"/>
    <w:rsid w:val="00E065FC"/>
    <w:rsid w:val="00E734FD"/>
    <w:rsid w:val="00F11D6C"/>
    <w:rsid w:val="00F17277"/>
    <w:rsid w:val="00F3199B"/>
    <w:rsid w:val="00FA60D1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62531"/>
  <w15:chartTrackingRefBased/>
  <w15:docId w15:val="{C19E8215-8386-400C-8391-1985F9F6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99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em3dmtclgb">
    <w:name w:val="gem3dmtclgb"/>
    <w:basedOn w:val="DefaultParagraphFont"/>
    <w:rsid w:val="00F3199B"/>
  </w:style>
  <w:style w:type="character" w:customStyle="1" w:styleId="gem3dmtclfb">
    <w:name w:val="gem3dmtclfb"/>
    <w:basedOn w:val="DefaultParagraphFont"/>
    <w:rsid w:val="00F3199B"/>
  </w:style>
  <w:style w:type="table" w:styleId="TableGrid">
    <w:name w:val="Table Grid"/>
    <w:basedOn w:val="Table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C32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32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32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2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2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2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2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microsoft.com/office/2011/relationships/commentsExtended" Target="commentsExtended.xml"/><Relationship Id="rId15" Type="http://schemas.openxmlformats.org/officeDocument/2006/relationships/image" Target="media/image10.png"/><Relationship Id="rId23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comments" Target="comment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Marrero Fernández</dc:creator>
  <cp:keywords/>
  <dc:description/>
  <cp:lastModifiedBy>Pedro Marrero Fernández</cp:lastModifiedBy>
  <cp:revision>32</cp:revision>
  <dcterms:created xsi:type="dcterms:W3CDTF">2015-11-27T14:11:00Z</dcterms:created>
  <dcterms:modified xsi:type="dcterms:W3CDTF">2015-11-27T20:03:00Z</dcterms:modified>
</cp:coreProperties>
</file>